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wordWrap w:val="0"/>
        <w:jc w:val="center"/>
        <w:rPr>
          <w:rFonts w:hint="default"/>
          <w:b/>
          <w:bCs/>
          <w:color w:val="auto"/>
          <w:sz w:val="28"/>
          <w:szCs w:val="28"/>
          <w:u w:val="single"/>
          <w:lang w:val="en-IN"/>
        </w:rPr>
      </w:pPr>
      <w:r>
        <w:rPr>
          <w:rFonts w:hint="default"/>
          <w:b/>
          <w:bCs/>
          <w:color w:val="auto"/>
          <w:sz w:val="28"/>
          <w:szCs w:val="28"/>
          <w:u w:val="single"/>
          <w:lang w:val="en-IN"/>
        </w:rPr>
        <w:t>DSA LAB RECORD</w:t>
      </w:r>
    </w:p>
    <w:p>
      <w:pPr>
        <w:numPr>
          <w:ilvl w:val="0"/>
          <w:numId w:val="0"/>
        </w:numPr>
        <w:wordWrap w:val="0"/>
        <w:jc w:val="right"/>
        <w:rPr>
          <w:rFonts w:hint="default"/>
          <w:b/>
          <w:bCs/>
          <w:color w:val="0766D4"/>
          <w:sz w:val="28"/>
          <w:szCs w:val="28"/>
          <w:u w:val="single"/>
          <w:lang w:val="en-IN"/>
        </w:rPr>
      </w:pPr>
      <w:r>
        <w:rPr>
          <w:rFonts w:hint="default"/>
          <w:b/>
          <w:bCs/>
          <w:color w:val="0766D4"/>
          <w:sz w:val="28"/>
          <w:szCs w:val="28"/>
          <w:u w:val="single"/>
          <w:lang w:val="en-IN"/>
        </w:rPr>
        <w:t>P.MANOJ SAI</w:t>
      </w:r>
    </w:p>
    <w:p>
      <w:pPr>
        <w:numPr>
          <w:ilvl w:val="0"/>
          <w:numId w:val="0"/>
        </w:numPr>
        <w:wordWrap/>
        <w:jc w:val="right"/>
        <w:rPr>
          <w:rFonts w:hint="default"/>
          <w:b/>
          <w:bCs/>
          <w:color w:val="0766D4"/>
          <w:sz w:val="28"/>
          <w:szCs w:val="28"/>
          <w:u w:val="single"/>
          <w:lang w:val="en-IN"/>
        </w:rPr>
      </w:pPr>
      <w:r>
        <w:rPr>
          <w:rFonts w:hint="default"/>
          <w:b/>
          <w:bCs/>
          <w:color w:val="0766D4"/>
          <w:sz w:val="28"/>
          <w:szCs w:val="28"/>
          <w:u w:val="single"/>
          <w:lang w:val="en-IN"/>
        </w:rPr>
        <w:t>AP19110010109</w:t>
      </w:r>
    </w:p>
    <w:p>
      <w:pPr>
        <w:numPr>
          <w:ilvl w:val="0"/>
          <w:numId w:val="0"/>
        </w:numPr>
        <w:wordWrap/>
        <w:jc w:val="right"/>
        <w:rPr>
          <w:rFonts w:hint="default"/>
          <w:b/>
          <w:bCs/>
          <w:color w:val="0766D4"/>
          <w:sz w:val="28"/>
          <w:szCs w:val="28"/>
          <w:u w:val="single"/>
          <w:lang w:val="en-IN"/>
        </w:rPr>
      </w:pPr>
      <w:r>
        <w:rPr>
          <w:rFonts w:hint="default"/>
          <w:b/>
          <w:bCs/>
          <w:color w:val="0766D4"/>
          <w:sz w:val="28"/>
          <w:szCs w:val="28"/>
          <w:u w:val="single"/>
          <w:lang w:val="en-IN"/>
        </w:rPr>
        <w:t>CSE-G</w:t>
      </w:r>
    </w:p>
    <w:p>
      <w:pPr>
        <w:numPr>
          <w:ilvl w:val="0"/>
          <w:numId w:val="0"/>
        </w:numPr>
        <w:wordWrap/>
        <w:ind w:left="6465" w:hanging="6465" w:hangingChars="2300"/>
        <w:jc w:val="both"/>
        <w:rPr>
          <w:rFonts w:hint="default"/>
          <w:b/>
          <w:bCs/>
          <w:color w:val="0766D4"/>
          <w:sz w:val="28"/>
          <w:szCs w:val="28"/>
          <w:u w:val="none"/>
          <w:lang w:val="en-IN"/>
        </w:rPr>
      </w:pPr>
      <w:r>
        <w:rPr>
          <w:rFonts w:hint="default"/>
          <w:b/>
          <w:bCs/>
          <w:color w:val="0766D4"/>
          <w:sz w:val="28"/>
          <w:szCs w:val="28"/>
          <w:u w:val="none"/>
          <w:lang w:val="en-IN"/>
        </w:rPr>
        <w:t xml:space="preserve">                                                </w:t>
      </w:r>
    </w:p>
    <w:p>
      <w:pPr>
        <w:numPr>
          <w:ilvl w:val="0"/>
          <w:numId w:val="0"/>
        </w:numPr>
        <w:wordWrap/>
        <w:ind w:left="6465" w:hanging="6465" w:hangingChars="2300"/>
        <w:jc w:val="both"/>
        <w:rPr>
          <w:rFonts w:hint="default"/>
          <w:b/>
          <w:bCs/>
          <w:color w:val="0766D4"/>
          <w:sz w:val="28"/>
          <w:szCs w:val="28"/>
          <w:u w:val="none"/>
          <w:lang w:val="en-IN"/>
        </w:rPr>
      </w:pPr>
      <w:r>
        <w:rPr>
          <w:rFonts w:hint="default"/>
          <w:b/>
          <w:bCs/>
          <w:color w:val="0766D4"/>
          <w:sz w:val="28"/>
          <w:szCs w:val="28"/>
          <w:u w:val="none"/>
          <w:lang w:val="en-IN"/>
        </w:rPr>
        <w:t xml:space="preserve">     </w:t>
      </w:r>
    </w:p>
    <w:p>
      <w:pPr>
        <w:jc w:val="left"/>
        <w:rPr>
          <w:rFonts w:hint="default"/>
          <w:b w:val="0"/>
          <w:bCs w:val="0"/>
          <w:color w:val="0766D4"/>
          <w:sz w:val="28"/>
          <w:szCs w:val="28"/>
          <w:u w:val="single"/>
          <w:lang w:val="en-IN"/>
        </w:rPr>
      </w:pPr>
    </w:p>
    <w:p>
      <w:pPr>
        <w:numPr>
          <w:ilvl w:val="0"/>
          <w:numId w:val="1"/>
        </w:numPr>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activity we will use different types of data types and increment operators and use loops.</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Problem Statement:</w:t>
      </w:r>
      <w:r>
        <w:rPr>
          <w:rFonts w:hint="default"/>
          <w:b w:val="0"/>
          <w:bCs w:val="0"/>
          <w:sz w:val="28"/>
          <w:szCs w:val="28"/>
          <w:u w:val="none"/>
          <w:lang w:val="en-IN"/>
        </w:rPr>
        <w:t>WE aim to understand that by using different types of data types and increment operators and for loops and data types and increment operators of C language by using them we will find solution to the program.</w:t>
      </w:r>
    </w:p>
    <w:p>
      <w:pPr>
        <w:numPr>
          <w:ilvl w:val="0"/>
          <w:numId w:val="0"/>
        </w:numPr>
        <w:jc w:val="left"/>
        <w:rPr>
          <w:rFonts w:hint="default"/>
          <w:b w:val="0"/>
          <w:bCs w:val="0"/>
          <w:color w:val="auto"/>
          <w:sz w:val="28"/>
          <w:szCs w:val="28"/>
          <w:u w:val="none"/>
          <w:lang w:val="en-IN"/>
        </w:rPr>
      </w:pPr>
      <w:r>
        <w:rPr>
          <w:rFonts w:hint="default"/>
          <w:b w:val="0"/>
          <w:bCs w:val="0"/>
          <w:color w:val="0766D4"/>
          <w:sz w:val="28"/>
          <w:szCs w:val="28"/>
          <w:u w:val="single"/>
          <w:lang w:val="en-IN"/>
        </w:rPr>
        <w:t>Algorithm:</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Take n a variable that stores no. Of elements</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Create an array of size  n</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Iterate via for loop to take array elements as input.</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For loop to access each element of array to get sum.</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The avg is caluculated by dividing the overall sum to the no.of elements</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Sum andAvg are printed.</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#include&lt;stdio.h&gt;</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void main()</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int i, num;</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float total = 0.0, average;</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 ("Enter the value of N \n");</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scanf("%d", &amp;num);</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int array[num];</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printf("Enter %d numbers (-ve, +ve and zero) \n", num);</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for (i = 0; i &lt; num; 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scanf("%d", &amp;array[i]);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printf("Input array elements \n");</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for (i = 0; i &lt; num; 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printf("%+3d\n", array[i]);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for (i = 0; i &lt; num; 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total+=array[i];</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average = total / num;</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printf("\n Sum of all numbers =  %.2f\n", total);</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 xml:space="preserve">    printf("\n Average of all input numbers =  %.2f\n", average);</w:t>
      </w:r>
    </w:p>
    <w:p>
      <w:pPr>
        <w:numPr>
          <w:ilvl w:val="0"/>
          <w:numId w:val="0"/>
        </w:numPr>
        <w:jc w:val="left"/>
        <w:rPr>
          <w:rFonts w:hint="default" w:hAnsi="monospace" w:eastAsia="monospace" w:asciiTheme="minorAscii"/>
          <w:sz w:val="28"/>
          <w:szCs w:val="28"/>
        </w:rPr>
      </w:pPr>
      <w:r>
        <w:rPr>
          <w:rFonts w:hint="default" w:hAnsi="monospace" w:eastAsia="monospace" w:asciiTheme="minorAscii"/>
          <w:sz w:val="28"/>
          <w:szCs w:val="28"/>
        </w:rPr>
        <w:t>}</w:t>
      </w:r>
    </w:p>
    <w:p>
      <w:pPr>
        <w:numPr>
          <w:ilvl w:val="0"/>
          <w:numId w:val="0"/>
        </w:numPr>
        <w:jc w:val="left"/>
        <w:rPr>
          <w:rFonts w:hint="default" w:hAnsi="monospace" w:eastAsia="monospace" w:asciiTheme="minorAscii"/>
          <w:color w:val="0766D4"/>
          <w:sz w:val="28"/>
          <w:szCs w:val="28"/>
          <w:u w:val="single"/>
          <w:lang w:val="en-IN"/>
        </w:rPr>
      </w:pPr>
      <w:r>
        <w:rPr>
          <w:rFonts w:hint="default" w:hAnsi="monospace" w:eastAsia="monospace" w:asciiTheme="minorAscii"/>
          <w:color w:val="0766D4"/>
          <w:sz w:val="28"/>
          <w:szCs w:val="28"/>
          <w:u w:val="single"/>
          <w:lang w:val="en-IN"/>
        </w:rPr>
        <w:t>OUTPUT:</w:t>
      </w:r>
    </w:p>
    <w:p>
      <w:pPr>
        <w:numPr>
          <w:ilvl w:val="0"/>
          <w:numId w:val="0"/>
        </w:numPr>
        <w:jc w:val="left"/>
        <w:rPr>
          <w:rFonts w:hint="default" w:hAnsi="monospace" w:eastAsia="monospace" w:asciiTheme="minorAscii"/>
          <w:sz w:val="28"/>
          <w:szCs w:val="28"/>
          <w:lang w:val="en-IN"/>
        </w:rPr>
      </w:pPr>
      <w:r>
        <w:rPr>
          <w:rFonts w:hint="default" w:hAnsi="monospace" w:eastAsia="monospace" w:asciiTheme="minorAscii"/>
          <w:sz w:val="28"/>
          <w:szCs w:val="28"/>
          <w:lang w:val="en-IN"/>
        </w:rPr>
        <w:drawing>
          <wp:inline distT="0" distB="0" distL="114300" distR="114300">
            <wp:extent cx="3654425" cy="1682115"/>
            <wp:effectExtent l="0" t="0" r="3175" b="13335"/>
            <wp:docPr id="4" name="Picture 4"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6)"/>
                    <pic:cNvPicPr>
                      <a:picLocks noChangeAspect="1"/>
                    </pic:cNvPicPr>
                  </pic:nvPicPr>
                  <pic:blipFill>
                    <a:blip r:embed="rId6"/>
                    <a:stretch>
                      <a:fillRect/>
                    </a:stretch>
                  </pic:blipFill>
                  <pic:spPr>
                    <a:xfrm>
                      <a:off x="0" y="0"/>
                      <a:ext cx="3654425" cy="1682115"/>
                    </a:xfrm>
                    <a:prstGeom prst="rect">
                      <a:avLst/>
                    </a:prstGeom>
                  </pic:spPr>
                </pic:pic>
              </a:graphicData>
            </a:graphic>
          </wp:inline>
        </w:drawing>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By above code we will conclude that by using different data types we can find sum and average of elements in an array.</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color w:val="0766D4"/>
          <w:sz w:val="28"/>
          <w:szCs w:val="28"/>
          <w:u w:val="single"/>
          <w:lang w:val="en-IN"/>
        </w:rPr>
      </w:pPr>
    </w:p>
    <w:p>
      <w:pPr>
        <w:numPr>
          <w:ilvl w:val="0"/>
          <w:numId w:val="1"/>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We need to write a C program such that program will read a one-dimensional array and find out the largest element present in the array and find out the largest element present in an array.</w:t>
      </w: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Problem statement:</w:t>
      </w:r>
      <w:r>
        <w:rPr>
          <w:rFonts w:hint="default"/>
          <w:b w:val="0"/>
          <w:bCs w:val="0"/>
          <w:sz w:val="28"/>
          <w:szCs w:val="28"/>
          <w:u w:val="none"/>
          <w:lang w:val="en-IN"/>
        </w:rPr>
        <w:t>In this program we need to create an array and enter the elements in it and find the largest number in that array.</w:t>
      </w: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Algorithm:</w:t>
      </w:r>
    </w:p>
    <w:p>
      <w:pPr>
        <w:numPr>
          <w:ilvl w:val="0"/>
          <w:numId w:val="3"/>
        </w:numPr>
        <w:ind w:leftChars="0"/>
        <w:jc w:val="left"/>
        <w:rPr>
          <w:rFonts w:hint="default"/>
          <w:b w:val="0"/>
          <w:bCs w:val="0"/>
          <w:sz w:val="28"/>
          <w:szCs w:val="28"/>
          <w:u w:val="none"/>
          <w:lang w:val="en-IN"/>
        </w:rPr>
      </w:pPr>
      <w:r>
        <w:rPr>
          <w:rFonts w:hint="default"/>
          <w:b w:val="0"/>
          <w:bCs w:val="0"/>
          <w:sz w:val="28"/>
          <w:szCs w:val="28"/>
          <w:u w:val="none"/>
          <w:lang w:val="en-IN"/>
        </w:rPr>
        <w:t>Create an array</w:t>
      </w:r>
    </w:p>
    <w:p>
      <w:pPr>
        <w:numPr>
          <w:ilvl w:val="0"/>
          <w:numId w:val="3"/>
        </w:numPr>
        <w:ind w:leftChars="0"/>
        <w:jc w:val="left"/>
        <w:rPr>
          <w:rFonts w:hint="default"/>
          <w:b w:val="0"/>
          <w:bCs w:val="0"/>
          <w:sz w:val="28"/>
          <w:szCs w:val="28"/>
          <w:u w:val="none"/>
          <w:lang w:val="en-IN"/>
        </w:rPr>
      </w:pPr>
      <w:r>
        <w:rPr>
          <w:rFonts w:hint="default"/>
          <w:b w:val="0"/>
          <w:bCs w:val="0"/>
          <w:sz w:val="28"/>
          <w:szCs w:val="28"/>
          <w:u w:val="none"/>
          <w:lang w:val="en-IN"/>
        </w:rPr>
        <w:t>Run  the for loop till the user-defined size to insert the element at each location.</w:t>
      </w:r>
    </w:p>
    <w:p>
      <w:pPr>
        <w:numPr>
          <w:ilvl w:val="0"/>
          <w:numId w:val="3"/>
        </w:numPr>
        <w:ind w:leftChars="0"/>
        <w:jc w:val="left"/>
        <w:rPr>
          <w:rFonts w:hint="default"/>
          <w:b w:val="0"/>
          <w:bCs w:val="0"/>
          <w:sz w:val="28"/>
          <w:szCs w:val="28"/>
          <w:u w:val="none"/>
          <w:lang w:val="en-IN"/>
        </w:rPr>
      </w:pPr>
      <w:r>
        <w:rPr>
          <w:rFonts w:hint="default"/>
          <w:b w:val="0"/>
          <w:bCs w:val="0"/>
          <w:sz w:val="28"/>
          <w:szCs w:val="28"/>
          <w:u w:val="none"/>
          <w:lang w:val="en-IN"/>
        </w:rPr>
        <w:t>Consider the 1</w:t>
      </w:r>
      <w:r>
        <w:rPr>
          <w:rFonts w:hint="default"/>
          <w:b w:val="0"/>
          <w:bCs w:val="0"/>
          <w:sz w:val="28"/>
          <w:szCs w:val="28"/>
          <w:u w:val="none"/>
          <w:vertAlign w:val="superscript"/>
          <w:lang w:val="en-IN"/>
        </w:rPr>
        <w:t>st</w:t>
      </w:r>
      <w:r>
        <w:rPr>
          <w:rFonts w:hint="default"/>
          <w:b w:val="0"/>
          <w:bCs w:val="0"/>
          <w:sz w:val="28"/>
          <w:szCs w:val="28"/>
          <w:u w:val="none"/>
          <w:lang w:val="en-IN"/>
        </w:rPr>
        <w:t xml:space="preserve"> element of array to be largest compare all the remaining elements of array and change the largest value if assumed largest element is smaller than the element being compared.</w:t>
      </w:r>
    </w:p>
    <w:p>
      <w:pPr>
        <w:numPr>
          <w:ilvl w:val="0"/>
          <w:numId w:val="3"/>
        </w:numPr>
        <w:ind w:leftChars="0"/>
        <w:jc w:val="left"/>
        <w:rPr>
          <w:rFonts w:hint="default"/>
          <w:b w:val="0"/>
          <w:bCs w:val="0"/>
          <w:sz w:val="28"/>
          <w:szCs w:val="28"/>
          <w:u w:val="none"/>
          <w:lang w:val="en-IN"/>
        </w:rPr>
      </w:pPr>
      <w:r>
        <w:rPr>
          <w:rFonts w:hint="default"/>
          <w:b w:val="0"/>
          <w:bCs w:val="0"/>
          <w:sz w:val="28"/>
          <w:szCs w:val="28"/>
          <w:u w:val="none"/>
          <w:lang w:val="en-IN"/>
        </w:rPr>
        <w:t>At last,the largest element will hold the actual largest value in the  array.Then print it.</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 &lt;stdio.h&gt;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n, i, largest;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printf("\n Enter the size of the array: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array[n];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printf("\n Enter %d elements of  the array: \n",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largest = array[0];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1; i &lt; n; i++)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(largest &lt; 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largest = 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printf("\n largest element present in the given array is : %d", largest);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Output: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5271135" cy="2206625"/>
            <wp:effectExtent l="0" t="0" r="5715" b="3175"/>
            <wp:docPr id="6" name="Picture 6" descr="Screensho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08)"/>
                    <pic:cNvPicPr>
                      <a:picLocks noChangeAspect="1"/>
                    </pic:cNvPicPr>
                  </pic:nvPicPr>
                  <pic:blipFill>
                    <a:blip r:embed="rId7"/>
                    <a:stretch>
                      <a:fillRect/>
                    </a:stretch>
                  </pic:blipFill>
                  <pic:spPr>
                    <a:xfrm>
                      <a:off x="0" y="0"/>
                      <a:ext cx="5271135" cy="2206625"/>
                    </a:xfrm>
                    <a:prstGeom prst="rect">
                      <a:avLst/>
                    </a:prstGeom>
                  </pic:spPr>
                </pic:pic>
              </a:graphicData>
            </a:graphic>
          </wp:inline>
        </w:drawing>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By above code we can conclude that by using array and data types and arthimetic operators and increment operators and some other variables we can find the largest number in an array.</w:t>
      </w:r>
    </w:p>
    <w:p>
      <w:pPr>
        <w:numPr>
          <w:ilvl w:val="0"/>
          <w:numId w:val="0"/>
        </w:numPr>
        <w:jc w:val="left"/>
        <w:rPr>
          <w:rFonts w:hint="default"/>
          <w:b w:val="0"/>
          <w:bCs w:val="0"/>
          <w:sz w:val="28"/>
          <w:szCs w:val="28"/>
          <w:u w:val="none"/>
          <w:lang w:val="en-IN"/>
        </w:rPr>
      </w:pPr>
    </w:p>
    <w:p>
      <w:pPr>
        <w:numPr>
          <w:ilvl w:val="0"/>
          <w:numId w:val="1"/>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We have to write a C program which finds the position of an element in the array as input from the user and then find the position of that element in array by using linear search algorithm.</w:t>
      </w:r>
    </w:p>
    <w:p>
      <w:pPr>
        <w:numPr>
          <w:ilvl w:val="0"/>
          <w:numId w:val="0"/>
        </w:numPr>
        <w:ind w:leftChars="0"/>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Problem statement:</w:t>
      </w:r>
      <w:r>
        <w:rPr>
          <w:rFonts w:hint="default"/>
          <w:b w:val="0"/>
          <w:bCs w:val="0"/>
          <w:sz w:val="28"/>
          <w:szCs w:val="28"/>
          <w:u w:val="none"/>
          <w:lang w:val="en-IN"/>
        </w:rPr>
        <w:t>To write program for linear search we will define an array of size n to store numbers and we will define a variable and we use data types ,arithmetic operators,increment operators,and we will use for loops.</w:t>
      </w:r>
    </w:p>
    <w:p>
      <w:pPr>
        <w:numPr>
          <w:ilvl w:val="0"/>
          <w:numId w:val="0"/>
        </w:numPr>
        <w:ind w:leftChars="0"/>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4"/>
        </w:numPr>
        <w:ind w:leftChars="0"/>
        <w:jc w:val="left"/>
        <w:rPr>
          <w:rFonts w:hint="default"/>
          <w:b w:val="0"/>
          <w:bCs w:val="0"/>
          <w:sz w:val="28"/>
          <w:szCs w:val="28"/>
          <w:u w:val="none"/>
          <w:lang w:val="en-IN"/>
        </w:rPr>
      </w:pPr>
      <w:r>
        <w:rPr>
          <w:rFonts w:hint="default"/>
          <w:b w:val="0"/>
          <w:bCs w:val="0"/>
          <w:sz w:val="28"/>
          <w:szCs w:val="28"/>
          <w:u w:val="none"/>
          <w:lang w:val="en-IN"/>
        </w:rPr>
        <w:t>We  will create an array of numbers by taking input from user.We will also read the element to be searched by the user.</w:t>
      </w:r>
    </w:p>
    <w:p>
      <w:pPr>
        <w:numPr>
          <w:ilvl w:val="0"/>
          <w:numId w:val="4"/>
        </w:numPr>
        <w:ind w:leftChars="0"/>
        <w:jc w:val="left"/>
        <w:rPr>
          <w:rFonts w:hint="default"/>
          <w:b w:val="0"/>
          <w:bCs w:val="0"/>
          <w:sz w:val="28"/>
          <w:szCs w:val="28"/>
          <w:u w:val="none"/>
          <w:lang w:val="en-IN"/>
        </w:rPr>
      </w:pPr>
      <w:r>
        <w:rPr>
          <w:rFonts w:hint="default"/>
          <w:b w:val="0"/>
          <w:bCs w:val="0"/>
          <w:sz w:val="28"/>
          <w:szCs w:val="28"/>
          <w:u w:val="none"/>
          <w:lang w:val="en-IN"/>
        </w:rPr>
        <w:t>In order to look for that element in the array we will sequentially in increasing index values.If we encounter the element requested by the user we will return the position of that element in array,but if it is not there we will return -1 which indicates the absence of element which was searched.</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 xml:space="preserve">Input: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 &lt;stdio.h&gt;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void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int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i,  x, found =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the number of elements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array[n];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the elements one by one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&lt;n;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the element to be searched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&amp;x);</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 ;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(x == array[i]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found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break;</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(found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printf("Element is present in the array at position %d",i+1);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else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printf("Element is not present in the array\n");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Output:</w:t>
      </w:r>
      <w:r>
        <w:rPr>
          <w:rFonts w:hint="default"/>
          <w:b w:val="0"/>
          <w:bCs w:val="0"/>
          <w:sz w:val="28"/>
          <w:szCs w:val="28"/>
          <w:u w:val="none"/>
          <w:lang w:val="en-IN"/>
        </w:rPr>
        <w:drawing>
          <wp:inline distT="0" distB="0" distL="114300" distR="114300">
            <wp:extent cx="5273675" cy="1808480"/>
            <wp:effectExtent l="0" t="0" r="3175" b="1270"/>
            <wp:docPr id="8" name="Picture 8" descr="Screenshot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11)"/>
                    <pic:cNvPicPr>
                      <a:picLocks noChangeAspect="1"/>
                    </pic:cNvPicPr>
                  </pic:nvPicPr>
                  <pic:blipFill>
                    <a:blip r:embed="rId8"/>
                    <a:stretch>
                      <a:fillRect/>
                    </a:stretch>
                  </pic:blipFill>
                  <pic:spPr>
                    <a:xfrm>
                      <a:off x="0" y="0"/>
                      <a:ext cx="5273675" cy="1808480"/>
                    </a:xfrm>
                    <a:prstGeom prst="rect">
                      <a:avLst/>
                    </a:prstGeom>
                  </pic:spPr>
                </pic:pic>
              </a:graphicData>
            </a:graphic>
          </wp:inline>
        </w:drawing>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By using data types and arithmetic and increment operators and for loops and we can search an element in an array using linear search algorithm.</w:t>
      </w:r>
    </w:p>
    <w:p>
      <w:pPr>
        <w:numPr>
          <w:ilvl w:val="0"/>
          <w:numId w:val="0"/>
        </w:numPr>
        <w:jc w:val="left"/>
        <w:rPr>
          <w:rFonts w:hint="default"/>
          <w:b w:val="0"/>
          <w:bCs w:val="0"/>
          <w:color w:val="0766D4"/>
          <w:sz w:val="28"/>
          <w:szCs w:val="28"/>
          <w:u w:val="single"/>
          <w:lang w:val="en-IN"/>
        </w:rPr>
      </w:pPr>
    </w:p>
    <w:p>
      <w:pPr>
        <w:numPr>
          <w:ilvl w:val="0"/>
          <w:numId w:val="1"/>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program we need to sort the given elements in ascending order I.e low to high using bubble sort technique.</w:t>
      </w:r>
    </w:p>
    <w:p>
      <w:pPr>
        <w:numPr>
          <w:ilvl w:val="0"/>
          <w:numId w:val="0"/>
        </w:numPr>
        <w:ind w:leftChars="0"/>
        <w:jc w:val="left"/>
        <w:rPr>
          <w:rFonts w:hint="default"/>
          <w:b w:val="0"/>
          <w:bCs w:val="0"/>
          <w:sz w:val="28"/>
          <w:szCs w:val="28"/>
          <w:u w:val="none"/>
          <w:lang w:val="en-IN"/>
        </w:rPr>
      </w:pPr>
      <w:r>
        <w:rPr>
          <w:rFonts w:hint="default"/>
          <w:b w:val="0"/>
          <w:bCs w:val="0"/>
          <w:color w:val="0766D4"/>
          <w:sz w:val="28"/>
          <w:szCs w:val="28"/>
          <w:u w:val="single"/>
          <w:lang w:val="en-IN"/>
        </w:rPr>
        <w:t>Problem statement:</w:t>
      </w:r>
      <w:r>
        <w:rPr>
          <w:rFonts w:hint="default"/>
          <w:b w:val="0"/>
          <w:bCs w:val="0"/>
          <w:sz w:val="28"/>
          <w:szCs w:val="28"/>
          <w:u w:val="none"/>
          <w:lang w:val="en-IN"/>
        </w:rPr>
        <w:t>Bubble sort is a simple method that sorts the elements of an array into either increasing or decreasing order.It works by comparing the adjacent elements and swapping them if they are out of order.Multiple passes through the array are necessary.</w:t>
      </w:r>
    </w:p>
    <w:p>
      <w:pPr>
        <w:numPr>
          <w:ilvl w:val="0"/>
          <w:numId w:val="0"/>
        </w:numPr>
        <w:ind w:leftChars="0"/>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Create an array of max size.</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We need to enter elements using for loop.</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Using two for loops we will write the main part of the bubble sort.</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If arr [1]&gt;arr [2] we will swap.</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We will define a temp variable.</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After doing this process repeatedly.</w:t>
      </w:r>
    </w:p>
    <w:p>
      <w:pPr>
        <w:numPr>
          <w:ilvl w:val="0"/>
          <w:numId w:val="5"/>
        </w:numPr>
        <w:ind w:leftChars="0"/>
        <w:jc w:val="left"/>
        <w:rPr>
          <w:rFonts w:hint="default"/>
          <w:b w:val="0"/>
          <w:bCs w:val="0"/>
          <w:sz w:val="28"/>
          <w:szCs w:val="28"/>
          <w:u w:val="none"/>
          <w:lang w:val="en-IN"/>
        </w:rPr>
      </w:pPr>
      <w:r>
        <w:rPr>
          <w:rFonts w:hint="default"/>
          <w:b w:val="0"/>
          <w:bCs w:val="0"/>
          <w:sz w:val="28"/>
          <w:szCs w:val="28"/>
          <w:u w:val="none"/>
          <w:lang w:val="en-IN"/>
        </w:rPr>
        <w:t>Finally we will print the sorted array.</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 &lt;stdio.h&gt;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#define MAXSIZE 10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void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array[MAXSIZE];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i, j, num, temp;</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the value of num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&amp;num);</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the elements one by one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num;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printf("Input array is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num;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printf("%d\n", 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num;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(j = 0; j &lt; (num - i - 1); j++)</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(array[j] &gt; array[j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temp = array[j];</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array[j] = array[j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array[j + 1] = temp;</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printf("Sorted array is...\n");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num;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printf("%d\n", array[i]);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Output:-</w:t>
      </w:r>
      <w:r>
        <w:rPr>
          <w:rFonts w:hint="default"/>
          <w:b w:val="0"/>
          <w:bCs w:val="0"/>
          <w:sz w:val="28"/>
          <w:szCs w:val="28"/>
          <w:u w:val="none"/>
          <w:lang w:val="en-IN"/>
        </w:rPr>
        <w:drawing>
          <wp:inline distT="0" distB="0" distL="114300" distR="114300">
            <wp:extent cx="5337810" cy="2326640"/>
            <wp:effectExtent l="0" t="0" r="15240" b="16510"/>
            <wp:docPr id="9" name="Picture 9" descr="Screenshot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28)"/>
                    <pic:cNvPicPr>
                      <a:picLocks noChangeAspect="1"/>
                    </pic:cNvPicPr>
                  </pic:nvPicPr>
                  <pic:blipFill>
                    <a:blip r:embed="rId9"/>
                    <a:stretch>
                      <a:fillRect/>
                    </a:stretch>
                  </pic:blipFill>
                  <pic:spPr>
                    <a:xfrm>
                      <a:off x="0" y="0"/>
                      <a:ext cx="5337810" cy="2326640"/>
                    </a:xfrm>
                    <a:prstGeom prst="rect">
                      <a:avLst/>
                    </a:prstGeom>
                  </pic:spPr>
                </pic:pic>
              </a:graphicData>
            </a:graphic>
          </wp:inline>
        </w:drawing>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By above code we can print all the elements in ascending order using bubble sort.</w:t>
      </w:r>
    </w:p>
    <w:p>
      <w:pPr>
        <w:numPr>
          <w:ilvl w:val="0"/>
          <w:numId w:val="0"/>
        </w:numPr>
        <w:jc w:val="left"/>
        <w:rPr>
          <w:rFonts w:hint="default"/>
          <w:b w:val="0"/>
          <w:bCs w:val="0"/>
          <w:color w:val="0766D4"/>
          <w:sz w:val="28"/>
          <w:szCs w:val="28"/>
          <w:u w:val="single"/>
          <w:lang w:val="en-IN"/>
        </w:rPr>
      </w:pPr>
    </w:p>
    <w:p>
      <w:pPr>
        <w:numPr>
          <w:ilvl w:val="0"/>
          <w:numId w:val="1"/>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program we will sort elements in ascending order using Insertion sort.</w:t>
      </w:r>
    </w:p>
    <w:p>
      <w:pPr>
        <w:numPr>
          <w:ilvl w:val="0"/>
          <w:numId w:val="0"/>
        </w:numPr>
        <w:ind w:leftChars="0"/>
        <w:jc w:val="left"/>
        <w:rPr>
          <w:rFonts w:hint="default"/>
          <w:b w:val="0"/>
          <w:bCs w:val="0"/>
          <w:sz w:val="28"/>
          <w:szCs w:val="28"/>
          <w:u w:val="none"/>
          <w:lang w:val="en-IN"/>
        </w:rPr>
      </w:pPr>
      <w:r>
        <w:rPr>
          <w:rFonts w:hint="default"/>
          <w:b w:val="0"/>
          <w:bCs w:val="0"/>
          <w:color w:val="0766D4"/>
          <w:sz w:val="28"/>
          <w:szCs w:val="28"/>
          <w:u w:val="single"/>
          <w:lang w:val="en-IN"/>
        </w:rPr>
        <w:t>Problem Statement</w:t>
      </w:r>
      <w:r>
        <w:rPr>
          <w:rFonts w:hint="default"/>
          <w:b w:val="0"/>
          <w:bCs w:val="0"/>
          <w:sz w:val="28"/>
          <w:szCs w:val="28"/>
          <w:u w:val="none"/>
          <w:lang w:val="en-IN"/>
        </w:rPr>
        <w:t>:Using  for loop we are reading n elements from input next we are comparing elements of the array so that we can insert them in the proper position at the end we display it.</w:t>
      </w:r>
    </w:p>
    <w:p>
      <w:pPr>
        <w:numPr>
          <w:ilvl w:val="0"/>
          <w:numId w:val="0"/>
        </w:numPr>
        <w:ind w:leftChars="0"/>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WE will create an array.</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We will traverse this array and insert each element to its correct position where it should actually be by shifting the other.</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1</w:t>
      </w:r>
      <w:r>
        <w:rPr>
          <w:rFonts w:hint="default"/>
          <w:b w:val="0"/>
          <w:bCs w:val="0"/>
          <w:sz w:val="28"/>
          <w:szCs w:val="28"/>
          <w:u w:val="none"/>
          <w:vertAlign w:val="superscript"/>
          <w:lang w:val="en-IN"/>
        </w:rPr>
        <w:t>st</w:t>
      </w:r>
      <w:r>
        <w:rPr>
          <w:rFonts w:hint="default"/>
          <w:b w:val="0"/>
          <w:bCs w:val="0"/>
          <w:sz w:val="28"/>
          <w:szCs w:val="28"/>
          <w:u w:val="none"/>
          <w:lang w:val="en-IN"/>
        </w:rPr>
        <w:t xml:space="preserve"> element in array is considered as sorted even if it is unsorted array.The array is divided into two parts the 1</w:t>
      </w:r>
      <w:r>
        <w:rPr>
          <w:rFonts w:hint="default"/>
          <w:b w:val="0"/>
          <w:bCs w:val="0"/>
          <w:sz w:val="28"/>
          <w:szCs w:val="28"/>
          <w:u w:val="none"/>
          <w:vertAlign w:val="superscript"/>
          <w:lang w:val="en-IN"/>
        </w:rPr>
        <w:t>st</w:t>
      </w:r>
      <w:r>
        <w:rPr>
          <w:rFonts w:hint="default"/>
          <w:b w:val="0"/>
          <w:bCs w:val="0"/>
          <w:sz w:val="28"/>
          <w:szCs w:val="28"/>
          <w:u w:val="none"/>
          <w:lang w:val="en-IN"/>
        </w:rPr>
        <w:t xml:space="preserve"> part holds the 1</w:t>
      </w:r>
      <w:r>
        <w:rPr>
          <w:rFonts w:hint="default"/>
          <w:b w:val="0"/>
          <w:bCs w:val="0"/>
          <w:sz w:val="28"/>
          <w:szCs w:val="28"/>
          <w:u w:val="none"/>
          <w:vertAlign w:val="superscript"/>
          <w:lang w:val="en-IN"/>
        </w:rPr>
        <w:t>st</w:t>
      </w:r>
      <w:r>
        <w:rPr>
          <w:rFonts w:hint="default"/>
          <w:b w:val="0"/>
          <w:bCs w:val="0"/>
          <w:sz w:val="28"/>
          <w:szCs w:val="28"/>
          <w:u w:val="none"/>
          <w:lang w:val="en-IN"/>
        </w:rPr>
        <w:t xml:space="preserve"> element which is sorted and 2</w:t>
      </w:r>
      <w:r>
        <w:rPr>
          <w:rFonts w:hint="default"/>
          <w:b w:val="0"/>
          <w:bCs w:val="0"/>
          <w:sz w:val="28"/>
          <w:szCs w:val="28"/>
          <w:u w:val="none"/>
          <w:vertAlign w:val="superscript"/>
          <w:lang w:val="en-IN"/>
        </w:rPr>
        <w:t>nd</w:t>
      </w:r>
      <w:r>
        <w:rPr>
          <w:rFonts w:hint="default"/>
          <w:b w:val="0"/>
          <w:bCs w:val="0"/>
          <w:sz w:val="28"/>
          <w:szCs w:val="28"/>
          <w:u w:val="none"/>
          <w:lang w:val="en-IN"/>
        </w:rPr>
        <w:t xml:space="preserve"> part contains remaining elements.</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With each iteration one element from the second part is picked and inserted into 1</w:t>
      </w:r>
      <w:r>
        <w:rPr>
          <w:rFonts w:hint="default"/>
          <w:b w:val="0"/>
          <w:bCs w:val="0"/>
          <w:sz w:val="28"/>
          <w:szCs w:val="28"/>
          <w:u w:val="none"/>
          <w:vertAlign w:val="superscript"/>
          <w:lang w:val="en-IN"/>
        </w:rPr>
        <w:t>st</w:t>
      </w:r>
      <w:r>
        <w:rPr>
          <w:rFonts w:hint="default"/>
          <w:b w:val="0"/>
          <w:bCs w:val="0"/>
          <w:sz w:val="28"/>
          <w:szCs w:val="28"/>
          <w:u w:val="none"/>
          <w:lang w:val="en-IN"/>
        </w:rPr>
        <w:t xml:space="preserve"> part of the array.</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This goes until the last element in the 2</w:t>
      </w:r>
      <w:r>
        <w:rPr>
          <w:rFonts w:hint="default"/>
          <w:b w:val="0"/>
          <w:bCs w:val="0"/>
          <w:sz w:val="28"/>
          <w:szCs w:val="28"/>
          <w:u w:val="none"/>
          <w:vertAlign w:val="superscript"/>
          <w:lang w:val="en-IN"/>
        </w:rPr>
        <w:t>nd</w:t>
      </w:r>
      <w:r>
        <w:rPr>
          <w:rFonts w:hint="default"/>
          <w:b w:val="0"/>
          <w:bCs w:val="0"/>
          <w:sz w:val="28"/>
          <w:szCs w:val="28"/>
          <w:u w:val="none"/>
          <w:lang w:val="en-IN"/>
        </w:rPr>
        <w:t xml:space="preserve"> part of array is placed in correct position.</w:t>
      </w:r>
    </w:p>
    <w:p>
      <w:pPr>
        <w:numPr>
          <w:ilvl w:val="0"/>
          <w:numId w:val="6"/>
        </w:numPr>
        <w:ind w:leftChars="0"/>
        <w:jc w:val="left"/>
        <w:rPr>
          <w:rFonts w:hint="default"/>
          <w:b w:val="0"/>
          <w:bCs w:val="0"/>
          <w:sz w:val="28"/>
          <w:szCs w:val="28"/>
          <w:u w:val="none"/>
          <w:lang w:val="en-IN"/>
        </w:rPr>
      </w:pPr>
      <w:r>
        <w:rPr>
          <w:rFonts w:hint="default"/>
          <w:b w:val="0"/>
          <w:bCs w:val="0"/>
          <w:sz w:val="28"/>
          <w:szCs w:val="28"/>
          <w:u w:val="none"/>
          <w:lang w:val="en-IN"/>
        </w:rPr>
        <w:t>Now,we have array in sorted order.</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 &lt;stdio.h&gt;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n, i, j, temp;</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arr[64];</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number of elements\n");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%d integers\n",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&amp;arr[i]);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1 ; i &lt;= n - 1;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ab/>
      </w:r>
      <w:r>
        <w:rPr>
          <w:rFonts w:hint="default"/>
          <w:b w:val="0"/>
          <w:bCs w:val="0"/>
          <w:sz w:val="28"/>
          <w:szCs w:val="28"/>
          <w:u w:val="none"/>
          <w:lang w:val="en-IN"/>
        </w:rPr>
        <w:t xml:space="preserve">    j =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while ( j &gt; 0 &amp;&amp; arr[j-1] &gt; arr[j])</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sz w:val="28"/>
          <w:szCs w:val="28"/>
          <w:u w:val="none"/>
          <w:lang w:val="en-IN"/>
        </w:rPr>
        <w:tab/>
      </w: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temp     = arr[j];</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arr[j]   = arr[j-1];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arr[j-1] = temp;</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j--;</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printf("Sorted list in ascending order:\n");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(i = 0; i &lt;= n - 1;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printf("%d\n", arr[i]);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Output:-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4441825" cy="2361565"/>
            <wp:effectExtent l="0" t="0" r="15875" b="635"/>
            <wp:docPr id="11" name="Picture 11" descr="Screenshot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30)"/>
                    <pic:cNvPicPr>
                      <a:picLocks noChangeAspect="1"/>
                    </pic:cNvPicPr>
                  </pic:nvPicPr>
                  <pic:blipFill>
                    <a:blip r:embed="rId10"/>
                    <a:stretch>
                      <a:fillRect/>
                    </a:stretch>
                  </pic:blipFill>
                  <pic:spPr>
                    <a:xfrm>
                      <a:off x="0" y="0"/>
                      <a:ext cx="4441825" cy="2361565"/>
                    </a:xfrm>
                    <a:prstGeom prst="rect">
                      <a:avLst/>
                    </a:prstGeom>
                  </pic:spPr>
                </pic:pic>
              </a:graphicData>
            </a:graphic>
          </wp:inline>
        </w:drawing>
      </w:r>
    </w:p>
    <w:p>
      <w:pPr>
        <w:numPr>
          <w:ilvl w:val="0"/>
          <w:numId w:val="0"/>
        </w:numPr>
        <w:jc w:val="left"/>
        <w:rPr>
          <w:rFonts w:hint="default"/>
          <w:b w:val="0"/>
          <w:bCs w:val="0"/>
          <w:color w:val="0766D4"/>
          <w:sz w:val="28"/>
          <w:szCs w:val="28"/>
          <w:u w:val="single"/>
          <w:lang w:val="en-IN"/>
        </w:rPr>
      </w:pP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By above program we can say that we print elements in ascending order using insertion sort and operators and for loops.</w:t>
      </w:r>
    </w:p>
    <w:p>
      <w:pPr>
        <w:numPr>
          <w:ilvl w:val="0"/>
          <w:numId w:val="0"/>
        </w:numPr>
        <w:jc w:val="left"/>
        <w:rPr>
          <w:rFonts w:hint="default"/>
          <w:b w:val="0"/>
          <w:bCs w:val="0"/>
          <w:sz w:val="28"/>
          <w:szCs w:val="28"/>
          <w:u w:val="none"/>
          <w:lang w:val="en-IN"/>
        </w:rPr>
      </w:pPr>
    </w:p>
    <w:p>
      <w:pPr>
        <w:numPr>
          <w:ilvl w:val="0"/>
          <w:numId w:val="7"/>
        </w:numPr>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program we need to perform binary search I.e to search an element in the array.</w:t>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Problem statement:</w:t>
      </w:r>
      <w:r>
        <w:rPr>
          <w:rFonts w:hint="default"/>
          <w:b w:val="0"/>
          <w:bCs w:val="0"/>
          <w:sz w:val="28"/>
          <w:szCs w:val="28"/>
          <w:u w:val="none"/>
          <w:lang w:val="en-IN"/>
        </w:rPr>
        <w:t>-Search a sorted array by repeatedly dividing the search interval covering the whole array.If the the value of search key is less than the item in middle narrow the interval to the lower half.Otherwise narrow it to upper half.</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8"/>
        </w:numPr>
        <w:jc w:val="left"/>
        <w:rPr>
          <w:rFonts w:hint="default"/>
          <w:b w:val="0"/>
          <w:bCs w:val="0"/>
          <w:sz w:val="28"/>
          <w:szCs w:val="28"/>
          <w:u w:val="none"/>
          <w:lang w:val="en-IN"/>
        </w:rPr>
      </w:pPr>
      <w:r>
        <w:rPr>
          <w:rFonts w:hint="default"/>
          <w:b w:val="0"/>
          <w:bCs w:val="0"/>
          <w:sz w:val="28"/>
          <w:szCs w:val="28"/>
          <w:u w:val="none"/>
          <w:lang w:val="en-IN"/>
        </w:rPr>
        <w:t>Create an array of size n and enter elements into it.</w:t>
      </w:r>
    </w:p>
    <w:p>
      <w:pPr>
        <w:numPr>
          <w:ilvl w:val="0"/>
          <w:numId w:val="8"/>
        </w:numPr>
        <w:jc w:val="left"/>
        <w:rPr>
          <w:rFonts w:hint="default"/>
          <w:b w:val="0"/>
          <w:bCs w:val="0"/>
          <w:sz w:val="28"/>
          <w:szCs w:val="28"/>
          <w:u w:val="none"/>
          <w:lang w:val="en-IN"/>
        </w:rPr>
      </w:pPr>
      <w:r>
        <w:rPr>
          <w:rFonts w:hint="default"/>
          <w:b w:val="0"/>
          <w:bCs w:val="0"/>
          <w:sz w:val="28"/>
          <w:szCs w:val="28"/>
          <w:u w:val="none"/>
          <w:lang w:val="en-IN"/>
        </w:rPr>
        <w:t>Compare x with middle element.</w:t>
      </w:r>
    </w:p>
    <w:p>
      <w:pPr>
        <w:numPr>
          <w:ilvl w:val="0"/>
          <w:numId w:val="8"/>
        </w:numPr>
        <w:jc w:val="left"/>
        <w:rPr>
          <w:rFonts w:hint="default"/>
          <w:b w:val="0"/>
          <w:bCs w:val="0"/>
          <w:sz w:val="28"/>
          <w:szCs w:val="28"/>
          <w:u w:val="none"/>
          <w:lang w:val="en-IN"/>
        </w:rPr>
      </w:pPr>
      <w:r>
        <w:rPr>
          <w:rFonts w:hint="default"/>
          <w:b w:val="0"/>
          <w:bCs w:val="0"/>
          <w:sz w:val="28"/>
          <w:szCs w:val="28"/>
          <w:u w:val="none"/>
          <w:lang w:val="en-IN"/>
        </w:rPr>
        <w:t>If x matches with middle element we return mid index.</w:t>
      </w:r>
    </w:p>
    <w:p>
      <w:pPr>
        <w:numPr>
          <w:ilvl w:val="0"/>
          <w:numId w:val="8"/>
        </w:numPr>
        <w:jc w:val="left"/>
        <w:rPr>
          <w:rFonts w:hint="default"/>
          <w:b w:val="0"/>
          <w:bCs w:val="0"/>
          <w:sz w:val="28"/>
          <w:szCs w:val="28"/>
          <w:u w:val="none"/>
          <w:lang w:val="en-IN"/>
        </w:rPr>
      </w:pPr>
      <w:r>
        <w:rPr>
          <w:rFonts w:hint="default"/>
          <w:b w:val="0"/>
          <w:bCs w:val="0"/>
          <w:sz w:val="28"/>
          <w:szCs w:val="28"/>
          <w:u w:val="none"/>
          <w:lang w:val="en-IN"/>
        </w:rPr>
        <w:t>Else if x is grater than the middle element x will lie in the right half sub-array after mid element we recur for right half.</w:t>
      </w:r>
    </w:p>
    <w:p>
      <w:pPr>
        <w:numPr>
          <w:ilvl w:val="0"/>
          <w:numId w:val="8"/>
        </w:numPr>
        <w:jc w:val="left"/>
        <w:rPr>
          <w:rFonts w:hint="default"/>
          <w:b w:val="0"/>
          <w:bCs w:val="0"/>
          <w:sz w:val="28"/>
          <w:szCs w:val="28"/>
          <w:u w:val="none"/>
          <w:lang w:val="en-IN"/>
        </w:rPr>
      </w:pPr>
      <w:r>
        <w:rPr>
          <w:rFonts w:hint="default"/>
          <w:b w:val="0"/>
          <w:bCs w:val="0"/>
          <w:sz w:val="28"/>
          <w:szCs w:val="28"/>
          <w:u w:val="none"/>
          <w:lang w:val="en-IN"/>
        </w:rPr>
        <w:t>Else recur for left half.</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 &lt;stdio.h&gt;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c, f, l, mid, n, x, a[100];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number of elements\n");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%d integers\n",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 (c = 0; c &lt; n; c++)</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&amp;a[c]);</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value to find\n");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&amp;x);</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 =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l = n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mid = (f+l)/2;</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while (f &lt;= l)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(a[mid] &lt; x)</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 = mid + 1;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else if (a[mid] == x)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printf("%d found at location %d.\n", x, mid+1);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break;</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else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l = mid - 1;</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mid = (f + l)/2;</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 (f &gt; l)</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printf("Not found! %d isn't present in the list.\n", x);</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Output:-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5270500" cy="2754630"/>
            <wp:effectExtent l="0" t="0" r="6350" b="7620"/>
            <wp:docPr id="14" name="Picture 14"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132)"/>
                    <pic:cNvPicPr>
                      <a:picLocks noChangeAspect="1"/>
                    </pic:cNvPicPr>
                  </pic:nvPicPr>
                  <pic:blipFill>
                    <a:blip r:embed="rId11"/>
                    <a:stretch>
                      <a:fillRect/>
                    </a:stretch>
                  </pic:blipFill>
                  <pic:spPr>
                    <a:xfrm>
                      <a:off x="0" y="0"/>
                      <a:ext cx="5270500" cy="2754630"/>
                    </a:xfrm>
                    <a:prstGeom prst="rect">
                      <a:avLst/>
                    </a:prstGeom>
                  </pic:spPr>
                </pic:pic>
              </a:graphicData>
            </a:graphic>
          </wp:inline>
        </w:drawing>
      </w:r>
    </w:p>
    <w:p>
      <w:pPr>
        <w:numPr>
          <w:ilvl w:val="0"/>
          <w:numId w:val="0"/>
        </w:numPr>
        <w:jc w:val="left"/>
        <w:rPr>
          <w:rFonts w:hint="default"/>
          <w:b w:val="0"/>
          <w:bCs w:val="0"/>
          <w:color w:val="0766D4"/>
          <w:sz w:val="28"/>
          <w:szCs w:val="28"/>
          <w:u w:val="single"/>
          <w:lang w:val="en-IN"/>
        </w:rPr>
      </w:pP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In this program we will use different types of arithmetic operators and data types and increment operators and we will find the x element in the given elements using binary search.</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9"/>
        </w:numPr>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program we need to find the sum of natural numbers using functions.</w:t>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Problem statement:-</w:t>
      </w:r>
      <w:r>
        <w:rPr>
          <w:rFonts w:hint="default"/>
          <w:b w:val="0"/>
          <w:bCs w:val="0"/>
          <w:sz w:val="28"/>
          <w:szCs w:val="28"/>
          <w:u w:val="none"/>
          <w:lang w:val="en-IN"/>
        </w:rPr>
        <w:t>We will write this program for finding sum of natural numbers using functions and data types and arithmetic operators and increment operators and finally we will print the sum of numbers.</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10"/>
        </w:numPr>
        <w:jc w:val="left"/>
        <w:rPr>
          <w:rFonts w:hint="default"/>
          <w:b w:val="0"/>
          <w:bCs w:val="0"/>
          <w:sz w:val="28"/>
          <w:szCs w:val="28"/>
          <w:u w:val="none"/>
          <w:lang w:val="en-IN"/>
        </w:rPr>
      </w:pPr>
      <w:r>
        <w:rPr>
          <w:rFonts w:hint="default"/>
          <w:b w:val="0"/>
          <w:bCs w:val="0"/>
          <w:sz w:val="28"/>
          <w:szCs w:val="28"/>
          <w:u w:val="none"/>
          <w:lang w:val="en-IN"/>
        </w:rPr>
        <w:t>First we will give function name using int.</w:t>
      </w:r>
    </w:p>
    <w:p>
      <w:pPr>
        <w:numPr>
          <w:ilvl w:val="0"/>
          <w:numId w:val="10"/>
        </w:numPr>
        <w:jc w:val="left"/>
        <w:rPr>
          <w:rFonts w:hint="default"/>
          <w:b w:val="0"/>
          <w:bCs w:val="0"/>
          <w:sz w:val="28"/>
          <w:szCs w:val="28"/>
          <w:u w:val="none"/>
          <w:lang w:val="en-IN"/>
        </w:rPr>
      </w:pPr>
      <w:r>
        <w:rPr>
          <w:rFonts w:hint="default"/>
          <w:b w:val="0"/>
          <w:bCs w:val="0"/>
          <w:sz w:val="28"/>
          <w:szCs w:val="28"/>
          <w:u w:val="none"/>
          <w:lang w:val="en-IN"/>
        </w:rPr>
        <w:t>We define a variable n and add and initialize it as 0.</w:t>
      </w:r>
    </w:p>
    <w:p>
      <w:pPr>
        <w:numPr>
          <w:ilvl w:val="0"/>
          <w:numId w:val="10"/>
        </w:numPr>
        <w:jc w:val="left"/>
        <w:rPr>
          <w:rFonts w:hint="default"/>
          <w:b w:val="0"/>
          <w:bCs w:val="0"/>
          <w:sz w:val="28"/>
          <w:szCs w:val="28"/>
          <w:u w:val="none"/>
          <w:lang w:val="en-IN"/>
        </w:rPr>
      </w:pPr>
      <w:r>
        <w:rPr>
          <w:rFonts w:hint="default"/>
          <w:b w:val="0"/>
          <w:bCs w:val="0"/>
          <w:sz w:val="28"/>
          <w:szCs w:val="28"/>
          <w:u w:val="none"/>
          <w:lang w:val="en-IN"/>
        </w:rPr>
        <w:t>We will use for loop and add numbers.</w:t>
      </w:r>
    </w:p>
    <w:p>
      <w:pPr>
        <w:numPr>
          <w:ilvl w:val="0"/>
          <w:numId w:val="10"/>
        </w:numPr>
        <w:jc w:val="left"/>
        <w:rPr>
          <w:rFonts w:hint="default"/>
          <w:b w:val="0"/>
          <w:bCs w:val="0"/>
          <w:sz w:val="28"/>
          <w:szCs w:val="28"/>
          <w:u w:val="none"/>
          <w:lang w:val="en-IN"/>
        </w:rPr>
      </w:pPr>
      <w:r>
        <w:rPr>
          <w:rFonts w:hint="default"/>
          <w:b w:val="0"/>
          <w:bCs w:val="0"/>
          <w:sz w:val="28"/>
          <w:szCs w:val="28"/>
          <w:u w:val="none"/>
          <w:lang w:val="en-IN"/>
        </w:rPr>
        <w:t>Using return statement we will get output.</w:t>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Input</w:t>
      </w: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sum(int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add = 0;</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for(int i=1; i&lt;=n;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add += i;</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 add;</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range, result;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printf("Upto which number you want to find sum: ");</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 &amp;range);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result = sum(range);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printf("1+2+3+….+%d+%d = %d",range-1, range, result);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color w:val="0766D4"/>
          <w:sz w:val="28"/>
          <w:szCs w:val="28"/>
          <w:u w:val="none"/>
          <w:lang w:val="en-IN"/>
        </w:rPr>
        <w:t>Output:</w:t>
      </w:r>
      <w:r>
        <w:rPr>
          <w:rFonts w:hint="default"/>
          <w:b w:val="0"/>
          <w:bCs w:val="0"/>
          <w:sz w:val="28"/>
          <w:szCs w:val="28"/>
          <w:u w:val="none"/>
          <w:lang w:val="en-IN"/>
        </w:rPr>
        <w:t>-</w:t>
      </w:r>
      <w:r>
        <w:rPr>
          <w:rFonts w:hint="default"/>
          <w:b w:val="0"/>
          <w:bCs w:val="0"/>
          <w:sz w:val="28"/>
          <w:szCs w:val="28"/>
          <w:u w:val="none"/>
          <w:lang w:val="en-IN"/>
        </w:rPr>
        <w:drawing>
          <wp:inline distT="0" distB="0" distL="114300" distR="114300">
            <wp:extent cx="5269865" cy="1223010"/>
            <wp:effectExtent l="0" t="0" r="6985" b="15240"/>
            <wp:docPr id="15" name="Picture 15" descr="Screenshot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134)"/>
                    <pic:cNvPicPr>
                      <a:picLocks noChangeAspect="1"/>
                    </pic:cNvPicPr>
                  </pic:nvPicPr>
                  <pic:blipFill>
                    <a:blip r:embed="rId12"/>
                    <a:stretch>
                      <a:fillRect/>
                    </a:stretch>
                  </pic:blipFill>
                  <pic:spPr>
                    <a:xfrm>
                      <a:off x="0" y="0"/>
                      <a:ext cx="5269865" cy="1223010"/>
                    </a:xfrm>
                    <a:prstGeom prst="rect">
                      <a:avLst/>
                    </a:prstGeom>
                  </pic:spPr>
                </pic:pic>
              </a:graphicData>
            </a:graphic>
          </wp:inline>
        </w:drawing>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In this program we defined a function sum() which takes one argument.Using for loop,the function sum() finds the sum of series later this value is returned back to the caller function.</w:t>
      </w:r>
    </w:p>
    <w:p>
      <w:pPr>
        <w:numPr>
          <w:ilvl w:val="0"/>
          <w:numId w:val="0"/>
        </w:numPr>
        <w:jc w:val="left"/>
        <w:rPr>
          <w:rFonts w:hint="default"/>
          <w:b w:val="0"/>
          <w:bCs w:val="0"/>
          <w:sz w:val="28"/>
          <w:szCs w:val="28"/>
          <w:u w:val="none"/>
          <w:lang w:val="en-IN"/>
        </w:rPr>
      </w:pPr>
    </w:p>
    <w:p>
      <w:pPr>
        <w:numPr>
          <w:ilvl w:val="0"/>
          <w:numId w:val="9"/>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In this program we will find factorial of a number using recursion method.</w:t>
      </w:r>
    </w:p>
    <w:p>
      <w:pPr>
        <w:numPr>
          <w:ilvl w:val="0"/>
          <w:numId w:val="0"/>
        </w:numPr>
        <w:ind w:leftChars="0"/>
        <w:jc w:val="left"/>
        <w:rPr>
          <w:rFonts w:hint="default"/>
          <w:b w:val="0"/>
          <w:bCs w:val="0"/>
          <w:sz w:val="28"/>
          <w:szCs w:val="28"/>
          <w:u w:val="none"/>
          <w:lang w:val="en-IN"/>
        </w:rPr>
      </w:pPr>
      <w:r>
        <w:rPr>
          <w:rFonts w:hint="default"/>
          <w:b w:val="0"/>
          <w:bCs w:val="0"/>
          <w:color w:val="0766D4"/>
          <w:sz w:val="28"/>
          <w:szCs w:val="28"/>
          <w:u w:val="single"/>
          <w:lang w:val="en-IN"/>
        </w:rPr>
        <w:t>Problem statement:-</w:t>
      </w:r>
      <w:r>
        <w:rPr>
          <w:rFonts w:hint="default"/>
          <w:b w:val="0"/>
          <w:bCs w:val="0"/>
          <w:sz w:val="28"/>
          <w:szCs w:val="28"/>
          <w:u w:val="none"/>
          <w:lang w:val="en-IN"/>
        </w:rPr>
        <w:t>A factorial is a product of all the number from 1 to the user specified number.Recursion method means if a function is called by itself the technique can be called as recursion.</w:t>
      </w:r>
    </w:p>
    <w:p>
      <w:pPr>
        <w:numPr>
          <w:ilvl w:val="0"/>
          <w:numId w:val="0"/>
        </w:numPr>
        <w:ind w:leftChars="0"/>
        <w:jc w:val="left"/>
        <w:rPr>
          <w:rFonts w:hint="default"/>
          <w:b w:val="0"/>
          <w:bCs w:val="0"/>
          <w:color w:val="0766D4"/>
          <w:sz w:val="28"/>
          <w:szCs w:val="28"/>
          <w:u w:val="single"/>
          <w:lang w:val="en-IN"/>
        </w:rPr>
      </w:pPr>
      <w:r>
        <w:rPr>
          <w:rFonts w:hint="default"/>
          <w:b w:val="0"/>
          <w:bCs w:val="0"/>
          <w:color w:val="0766D4"/>
          <w:sz w:val="28"/>
          <w:szCs w:val="28"/>
          <w:u w:val="single"/>
          <w:lang w:val="en-IN"/>
        </w:rPr>
        <w:t>Algorithm:-</w:t>
      </w:r>
    </w:p>
    <w:p>
      <w:pPr>
        <w:numPr>
          <w:ilvl w:val="0"/>
          <w:numId w:val="11"/>
        </w:numPr>
        <w:ind w:leftChars="0"/>
        <w:jc w:val="left"/>
        <w:rPr>
          <w:rFonts w:hint="default"/>
          <w:b w:val="0"/>
          <w:bCs w:val="0"/>
          <w:sz w:val="28"/>
          <w:szCs w:val="28"/>
          <w:u w:val="none"/>
          <w:lang w:val="en-IN"/>
        </w:rPr>
      </w:pPr>
      <w:r>
        <w:rPr>
          <w:rFonts w:hint="default"/>
          <w:b w:val="0"/>
          <w:bCs w:val="0"/>
          <w:sz w:val="28"/>
          <w:szCs w:val="28"/>
          <w:u w:val="none"/>
          <w:lang w:val="en-IN"/>
        </w:rPr>
        <w:t>We will define variables n,k</w:t>
      </w:r>
    </w:p>
    <w:p>
      <w:pPr>
        <w:numPr>
          <w:ilvl w:val="0"/>
          <w:numId w:val="11"/>
        </w:numPr>
        <w:ind w:leftChars="0"/>
        <w:jc w:val="left"/>
        <w:rPr>
          <w:rFonts w:hint="default"/>
          <w:b w:val="0"/>
          <w:bCs w:val="0"/>
          <w:sz w:val="28"/>
          <w:szCs w:val="28"/>
          <w:u w:val="none"/>
          <w:lang w:val="en-IN"/>
        </w:rPr>
      </w:pPr>
      <w:r>
        <w:rPr>
          <w:rFonts w:hint="default"/>
          <w:b w:val="0"/>
          <w:bCs w:val="0"/>
          <w:sz w:val="28"/>
          <w:szCs w:val="28"/>
          <w:u w:val="none"/>
          <w:lang w:val="en-IN"/>
        </w:rPr>
        <w:t>We will define function name as factorial.</w:t>
      </w:r>
    </w:p>
    <w:p>
      <w:pPr>
        <w:numPr>
          <w:ilvl w:val="0"/>
          <w:numId w:val="11"/>
        </w:numPr>
        <w:ind w:leftChars="0"/>
        <w:jc w:val="left"/>
        <w:rPr>
          <w:rFonts w:hint="default"/>
          <w:b w:val="0"/>
          <w:bCs w:val="0"/>
          <w:sz w:val="28"/>
          <w:szCs w:val="28"/>
          <w:u w:val="none"/>
          <w:lang w:val="en-IN"/>
        </w:rPr>
      </w:pPr>
      <w:r>
        <w:rPr>
          <w:rFonts w:hint="default"/>
          <w:b w:val="0"/>
          <w:bCs w:val="0"/>
          <w:sz w:val="28"/>
          <w:szCs w:val="28"/>
          <w:u w:val="none"/>
          <w:lang w:val="en-IN"/>
        </w:rPr>
        <w:t>We will give if statement that if(n==1) using return we will return 1.</w:t>
      </w:r>
    </w:p>
    <w:p>
      <w:pPr>
        <w:numPr>
          <w:ilvl w:val="0"/>
          <w:numId w:val="11"/>
        </w:numPr>
        <w:ind w:leftChars="0"/>
        <w:jc w:val="left"/>
        <w:rPr>
          <w:rFonts w:hint="default"/>
          <w:b w:val="0"/>
          <w:bCs w:val="0"/>
          <w:sz w:val="28"/>
          <w:szCs w:val="28"/>
          <w:u w:val="none"/>
          <w:lang w:val="en-IN"/>
        </w:rPr>
      </w:pPr>
      <w:r>
        <w:rPr>
          <w:rFonts w:hint="default"/>
          <w:b w:val="0"/>
          <w:bCs w:val="0"/>
          <w:sz w:val="28"/>
          <w:szCs w:val="28"/>
          <w:u w:val="none"/>
          <w:lang w:val="en-IN"/>
        </w:rPr>
        <w:t>Using else statement we will n*factorial(n-1)</w:t>
      </w:r>
    </w:p>
    <w:p>
      <w:pPr>
        <w:numPr>
          <w:ilvl w:val="0"/>
          <w:numId w:val="11"/>
        </w:numPr>
        <w:ind w:leftChars="0"/>
        <w:jc w:val="left"/>
        <w:rPr>
          <w:rFonts w:hint="default"/>
          <w:b w:val="0"/>
          <w:bCs w:val="0"/>
          <w:sz w:val="28"/>
          <w:szCs w:val="28"/>
          <w:u w:val="none"/>
          <w:lang w:val="en-IN"/>
        </w:rPr>
      </w:pPr>
      <w:r>
        <w:rPr>
          <w:rFonts w:hint="default"/>
          <w:b w:val="0"/>
          <w:bCs w:val="0"/>
          <w:sz w:val="28"/>
          <w:szCs w:val="28"/>
          <w:u w:val="none"/>
          <w:lang w:val="en-IN"/>
        </w:rPr>
        <w:t>We will print the output.</w:t>
      </w: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Input:-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#include&lt;stdio.h&gt;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main()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n,k;</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int factorial(int);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printf("enter n value:\n");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scanf("%d",&amp;n);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k=factorial(n);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printf("the result is =%d",k);</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int factorial(int n)</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if(n==1)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 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else</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return(n*factorial(n-1));</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t xml:space="preserve">}  </w:t>
      </w:r>
      <w:r>
        <w:rPr>
          <w:rFonts w:hint="default"/>
          <w:b w:val="0"/>
          <w:bCs w:val="0"/>
          <w:color w:val="0766D4"/>
          <w:sz w:val="28"/>
          <w:szCs w:val="28"/>
          <w:u w:val="single"/>
          <w:lang w:val="en-IN"/>
        </w:rPr>
        <w:t>Output:-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4469130" cy="1833245"/>
            <wp:effectExtent l="0" t="0" r="7620" b="14605"/>
            <wp:docPr id="16" name="Picture 16"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136)"/>
                    <pic:cNvPicPr>
                      <a:picLocks noChangeAspect="1"/>
                    </pic:cNvPicPr>
                  </pic:nvPicPr>
                  <pic:blipFill>
                    <a:blip r:embed="rId13"/>
                    <a:stretch>
                      <a:fillRect/>
                    </a:stretch>
                  </pic:blipFill>
                  <pic:spPr>
                    <a:xfrm>
                      <a:off x="0" y="0"/>
                      <a:ext cx="4469130" cy="1833245"/>
                    </a:xfrm>
                    <a:prstGeom prst="rect">
                      <a:avLst/>
                    </a:prstGeom>
                  </pic:spPr>
                </pic:pic>
              </a:graphicData>
            </a:graphic>
          </wp:inline>
        </w:drawing>
      </w:r>
    </w:p>
    <w:p>
      <w:pPr>
        <w:numPr>
          <w:ilvl w:val="0"/>
          <w:numId w:val="0"/>
        </w:numPr>
        <w:jc w:val="left"/>
        <w:rPr>
          <w:rFonts w:hint="default"/>
          <w:b w:val="0"/>
          <w:bCs w:val="0"/>
          <w:sz w:val="28"/>
          <w:szCs w:val="28"/>
          <w:u w:val="none"/>
          <w:lang w:val="en-IN"/>
        </w:rPr>
      </w:pPr>
      <w:r>
        <w:rPr>
          <w:rFonts w:hint="default"/>
          <w:b w:val="0"/>
          <w:bCs w:val="0"/>
          <w:color w:val="0766D4"/>
          <w:sz w:val="28"/>
          <w:szCs w:val="28"/>
          <w:u w:val="single"/>
          <w:lang w:val="en-IN"/>
        </w:rPr>
        <w:t>Conclusion:</w:t>
      </w:r>
      <w:r>
        <w:rPr>
          <w:rFonts w:hint="default"/>
          <w:b w:val="0"/>
          <w:bCs w:val="0"/>
          <w:sz w:val="28"/>
          <w:szCs w:val="28"/>
          <w:u w:val="none"/>
          <w:lang w:val="en-IN"/>
        </w:rPr>
        <w:t>-In this program we will use return statement and recursion method and arithmetic operators and data types and we will print the output of the program.</w:t>
      </w:r>
    </w:p>
    <w:p>
      <w:pPr>
        <w:numPr>
          <w:ilvl w:val="0"/>
          <w:numId w:val="0"/>
        </w:numPr>
        <w:jc w:val="left"/>
        <w:rPr>
          <w:rFonts w:hint="default"/>
          <w:b w:val="0"/>
          <w:bCs w:val="0"/>
          <w:sz w:val="28"/>
          <w:szCs w:val="28"/>
          <w:u w:val="none"/>
          <w:lang w:val="en-IN"/>
        </w:rPr>
      </w:pPr>
    </w:p>
    <w:p>
      <w:pPr>
        <w:numPr>
          <w:ilvl w:val="0"/>
          <w:numId w:val="9"/>
        </w:numPr>
        <w:ind w:left="0" w:leftChars="0" w:firstLine="0" w:firstLineChars="0"/>
        <w:jc w:val="left"/>
        <w:rPr>
          <w:rFonts w:hint="default"/>
          <w:b w:val="0"/>
          <w:bCs w:val="0"/>
          <w:sz w:val="28"/>
          <w:szCs w:val="28"/>
          <w:u w:val="none"/>
          <w:lang w:val="en-IN"/>
        </w:rPr>
      </w:pPr>
      <w:r>
        <w:rPr>
          <w:rFonts w:hint="default"/>
          <w:b w:val="0"/>
          <w:bCs w:val="0"/>
          <w:color w:val="auto"/>
          <w:sz w:val="28"/>
          <w:szCs w:val="28"/>
          <w:u w:val="none"/>
          <w:lang w:val="en-IN"/>
        </w:rPr>
        <w:t>))</w:t>
      </w:r>
      <w:r>
        <w:rPr>
          <w:rFonts w:hint="default"/>
          <w:b w:val="0"/>
          <w:bCs w:val="0"/>
          <w:color w:val="0766D4"/>
          <w:sz w:val="28"/>
          <w:szCs w:val="28"/>
          <w:u w:val="single"/>
          <w:lang w:val="en-IN"/>
        </w:rPr>
        <w:t>Objectives:</w:t>
      </w:r>
      <w:r>
        <w:rPr>
          <w:rFonts w:hint="default"/>
          <w:b w:val="0"/>
          <w:bCs w:val="0"/>
          <w:sz w:val="28"/>
          <w:szCs w:val="28"/>
          <w:u w:val="none"/>
          <w:lang w:val="en-IN"/>
        </w:rPr>
        <w:t xml:space="preserve">In this program we will print print he fibonacci series using return statement I.e reursion method </w:t>
      </w:r>
    </w:p>
    <w:p>
      <w:pPr>
        <w:numPr>
          <w:ilvl w:val="0"/>
          <w:numId w:val="0"/>
        </w:numPr>
        <w:ind w:leftChars="0"/>
        <w:jc w:val="left"/>
        <w:rPr>
          <w:rFonts w:hint="default" w:hAnsi="Georgia" w:eastAsia="Georgia" w:cs="Georgia" w:asciiTheme="minorAscii"/>
          <w:i w:val="0"/>
          <w:caps w:val="0"/>
          <w:color w:val="333333"/>
          <w:spacing w:val="-1"/>
          <w:sz w:val="28"/>
          <w:szCs w:val="28"/>
          <w:shd w:val="clear" w:fill="FFFFFF"/>
        </w:rPr>
      </w:pPr>
      <w:r>
        <w:rPr>
          <w:rFonts w:hint="default"/>
          <w:b w:val="0"/>
          <w:bCs w:val="0"/>
          <w:sz w:val="28"/>
          <w:szCs w:val="28"/>
          <w:u w:val="none"/>
          <w:lang w:val="en-IN"/>
        </w:rPr>
        <w:t xml:space="preserve"> </w:t>
      </w:r>
      <w:r>
        <w:rPr>
          <w:rFonts w:hint="default"/>
          <w:b w:val="0"/>
          <w:bCs w:val="0"/>
          <w:color w:val="0766D4"/>
          <w:sz w:val="28"/>
          <w:szCs w:val="28"/>
          <w:u w:val="single"/>
          <w:lang w:val="en-IN"/>
        </w:rPr>
        <w:t xml:space="preserve"> Problem statement:</w:t>
      </w:r>
      <w:r>
        <w:rPr>
          <w:rFonts w:hint="default" w:hAnsi="Georgia" w:eastAsia="Georgia" w:cs="Georgia" w:asciiTheme="minorAscii"/>
          <w:i w:val="0"/>
          <w:caps w:val="0"/>
          <w:color w:val="auto"/>
          <w:spacing w:val="-1"/>
          <w:sz w:val="28"/>
          <w:szCs w:val="28"/>
          <w:shd w:val="clear" w:fill="FFFFFF"/>
        </w:rPr>
        <w:t>It adds previous two numbers value to compute the next number value. In this program fibonacci series is calculated using recursion, with seed as 0 and 1. Recursion means a function calling itself, in the below code fibonacci function calls itself with a lesser value several times. An termination condition is very important to recursion function, i.e n == 0 and n == 1 or the recursive call would be infinite leading to stack overflow error</w:t>
      </w:r>
      <w:r>
        <w:rPr>
          <w:rFonts w:hint="default" w:hAnsi="Georgia" w:eastAsia="Georgia" w:cs="Georgia" w:asciiTheme="minorAscii"/>
          <w:i w:val="0"/>
          <w:caps w:val="0"/>
          <w:color w:val="333333"/>
          <w:spacing w:val="-1"/>
          <w:sz w:val="28"/>
          <w:szCs w:val="28"/>
          <w:shd w:val="clear" w:fill="FFFFFF"/>
        </w:rPr>
        <w:t>.</w:t>
      </w:r>
    </w:p>
    <w:p>
      <w:pPr>
        <w:numPr>
          <w:ilvl w:val="0"/>
          <w:numId w:val="0"/>
        </w:numPr>
        <w:ind w:leftChars="0"/>
        <w:jc w:val="left"/>
        <w:rPr>
          <w:rFonts w:hint="default" w:hAnsi="Georgia" w:eastAsia="Georgia" w:cs="Georgia" w:asciiTheme="minorAscii"/>
          <w:i w:val="0"/>
          <w:caps w:val="0"/>
          <w:color w:val="0766D4"/>
          <w:spacing w:val="-1"/>
          <w:sz w:val="28"/>
          <w:szCs w:val="28"/>
          <w:u w:val="single"/>
          <w:shd w:val="clear" w:fill="FFFFFF"/>
          <w:lang w:val="en-IN"/>
        </w:rPr>
      </w:pPr>
      <w:r>
        <w:rPr>
          <w:rFonts w:hint="default" w:hAnsi="Georgia" w:eastAsia="Georgia" w:cs="Georgia" w:asciiTheme="minorAscii"/>
          <w:i w:val="0"/>
          <w:caps w:val="0"/>
          <w:color w:val="0766D4"/>
          <w:spacing w:val="-1"/>
          <w:sz w:val="28"/>
          <w:szCs w:val="28"/>
          <w:u w:val="single"/>
          <w:shd w:val="clear" w:fill="FFFFFF"/>
          <w:lang w:val="en-IN"/>
        </w:rPr>
        <w:t>Algorithm:-</w:t>
      </w:r>
    </w:p>
    <w:p>
      <w:pPr>
        <w:numPr>
          <w:ilvl w:val="0"/>
          <w:numId w:val="12"/>
        </w:numPr>
        <w:ind w:leftChars="0"/>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cs="Georgia" w:asciiTheme="minorAscii"/>
          <w:i w:val="0"/>
          <w:caps w:val="0"/>
          <w:color w:val="333333"/>
          <w:spacing w:val="-1"/>
          <w:sz w:val="28"/>
          <w:szCs w:val="28"/>
          <w:shd w:val="clear" w:fill="FFFFFF"/>
          <w:lang w:val="en-IN"/>
        </w:rPr>
        <w:t>We will ask till which number we need to print fibonacci series.</w:t>
      </w:r>
    </w:p>
    <w:p>
      <w:pPr>
        <w:numPr>
          <w:ilvl w:val="0"/>
          <w:numId w:val="12"/>
        </w:numPr>
        <w:ind w:leftChars="0"/>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cs="Georgia" w:asciiTheme="minorAscii"/>
          <w:i w:val="0"/>
          <w:caps w:val="0"/>
          <w:color w:val="333333"/>
          <w:spacing w:val="-1"/>
          <w:sz w:val="28"/>
          <w:szCs w:val="28"/>
          <w:shd w:val="clear" w:fill="FFFFFF"/>
          <w:lang w:val="en-IN"/>
        </w:rPr>
        <w:t>WE will writee for loop.</w:t>
      </w:r>
    </w:p>
    <w:p>
      <w:pPr>
        <w:numPr>
          <w:ilvl w:val="0"/>
          <w:numId w:val="12"/>
        </w:numPr>
        <w:ind w:leftChars="0"/>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cs="Georgia" w:asciiTheme="minorAscii"/>
          <w:i w:val="0"/>
          <w:color w:val="333333"/>
          <w:spacing w:val="-1"/>
          <w:sz w:val="28"/>
          <w:szCs w:val="28"/>
          <w:shd w:val="clear" w:fill="FFFFFF"/>
          <w:lang w:val="en-IN"/>
        </w:rPr>
        <w:t>W</w:t>
      </w:r>
      <w:r>
        <w:rPr>
          <w:rFonts w:hint="default" w:hAnsi="Georgia" w:eastAsia="Georgia" w:cs="Georgia" w:asciiTheme="minorAscii"/>
          <w:i w:val="0"/>
          <w:caps w:val="0"/>
          <w:color w:val="333333"/>
          <w:spacing w:val="-1"/>
          <w:sz w:val="28"/>
          <w:szCs w:val="28"/>
          <w:shd w:val="clear" w:fill="FFFFFF"/>
          <w:lang w:val="en-IN"/>
        </w:rPr>
        <w:t>e will if(n==0) then return 0</w:t>
      </w:r>
    </w:p>
    <w:p>
      <w:pPr>
        <w:numPr>
          <w:ilvl w:val="0"/>
          <w:numId w:val="12"/>
        </w:numPr>
        <w:ind w:leftChars="0"/>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cs="Georgia" w:asciiTheme="minorAscii"/>
          <w:i w:val="0"/>
          <w:color w:val="333333"/>
          <w:spacing w:val="-1"/>
          <w:sz w:val="28"/>
          <w:szCs w:val="28"/>
          <w:shd w:val="clear" w:fill="FFFFFF"/>
          <w:lang w:val="en-IN"/>
        </w:rPr>
        <w:t>N</w:t>
      </w:r>
      <w:r>
        <w:rPr>
          <w:rFonts w:hint="default" w:hAnsi="Georgia" w:eastAsia="Georgia" w:cs="Georgia" w:asciiTheme="minorAscii"/>
          <w:i w:val="0"/>
          <w:caps w:val="0"/>
          <w:color w:val="333333"/>
          <w:spacing w:val="-1"/>
          <w:sz w:val="28"/>
          <w:szCs w:val="28"/>
          <w:shd w:val="clear" w:fill="FFFFFF"/>
          <w:lang w:val="en-IN"/>
        </w:rPr>
        <w:t>ext we will write else if(n==1) then return 1.</w:t>
      </w:r>
    </w:p>
    <w:p>
      <w:pPr>
        <w:numPr>
          <w:ilvl w:val="0"/>
          <w:numId w:val="12"/>
        </w:numPr>
        <w:ind w:leftChars="0"/>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cs="Georgia" w:asciiTheme="minorAscii"/>
          <w:i w:val="0"/>
          <w:color w:val="333333"/>
          <w:spacing w:val="-1"/>
          <w:sz w:val="28"/>
          <w:szCs w:val="28"/>
          <w:shd w:val="clear" w:fill="FFFFFF"/>
          <w:lang w:val="en-IN"/>
        </w:rPr>
        <w:t>N</w:t>
      </w:r>
      <w:r>
        <w:rPr>
          <w:rFonts w:hint="default" w:hAnsi="Georgia" w:eastAsia="Georgia" w:cs="Georgia" w:asciiTheme="minorAscii"/>
          <w:i w:val="0"/>
          <w:caps w:val="0"/>
          <w:color w:val="333333"/>
          <w:spacing w:val="-1"/>
          <w:sz w:val="28"/>
          <w:szCs w:val="28"/>
          <w:shd w:val="clear" w:fill="FFFFFF"/>
          <w:lang w:val="en-IN"/>
        </w:rPr>
        <w:t>ext we will write else then return fib(n-1)+fib(n-2).</w:t>
      </w:r>
    </w:p>
    <w:p>
      <w:pPr>
        <w:numPr>
          <w:ilvl w:val="0"/>
          <w:numId w:val="0"/>
        </w:numPr>
        <w:jc w:val="left"/>
        <w:rPr>
          <w:rFonts w:hint="default" w:hAnsi="Georgia" w:eastAsia="Georgia" w:cs="Georgia" w:asciiTheme="minorAscii"/>
          <w:i w:val="0"/>
          <w:caps w:val="0"/>
          <w:color w:val="0766D4"/>
          <w:spacing w:val="-1"/>
          <w:sz w:val="28"/>
          <w:szCs w:val="28"/>
          <w:u w:val="single"/>
          <w:shd w:val="clear" w:fill="FFFFFF"/>
          <w:lang w:val="en-IN"/>
        </w:rPr>
      </w:pPr>
      <w:r>
        <w:rPr>
          <w:rFonts w:hint="default" w:hAnsi="Georgia" w:eastAsia="Georgia" w:cs="Georgia" w:asciiTheme="minorAscii"/>
          <w:i w:val="0"/>
          <w:caps w:val="0"/>
          <w:color w:val="0766D4"/>
          <w:spacing w:val="-1"/>
          <w:sz w:val="28"/>
          <w:szCs w:val="28"/>
          <w:u w:val="single"/>
          <w:shd w:val="clear" w:fill="FFFFFF"/>
          <w:lang w:val="en-IN"/>
        </w:rPr>
        <w:t>Input:-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#include&lt;stdio.h&gt;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int fibonacci(int);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int main()</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int n, m= 0, i;</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printf("Enter Total terms:");</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scanf("%d", &amp;n);</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printf("Fibonacci series terms are:\n");</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for(i = 1; i &lt;= n; i++)</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printf("%d\n", fibonacci(m));</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m++;</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return 0;</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int fibonacci(int n)</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if(n == 0 || n == 1)</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return n;</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else</w:t>
      </w:r>
    </w:p>
    <w:p>
      <w:pPr>
        <w:numPr>
          <w:ilvl w:val="0"/>
          <w:numId w:val="0"/>
        </w:numPr>
        <w:jc w:val="left"/>
        <w:rPr>
          <w:rFonts w:hint="default" w:hAnsi="Georgia" w:eastAsia="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return(fibonacci(n-1) + fibonacci(n-2));</w:t>
      </w:r>
    </w:p>
    <w:p>
      <w:pPr>
        <w:numPr>
          <w:ilvl w:val="0"/>
          <w:numId w:val="0"/>
        </w:numPr>
        <w:jc w:val="left"/>
        <w:rPr>
          <w:rFonts w:hint="default" w:hAnsi="Georgia" w:eastAsia="Georgia" w:cs="Georgia" w:asciiTheme="minorAscii"/>
          <w:i w:val="0"/>
          <w:caps w:val="0"/>
          <w:color w:val="333333"/>
          <w:spacing w:val="-1"/>
          <w:sz w:val="28"/>
          <w:szCs w:val="28"/>
          <w:shd w:val="clear" w:fill="FFFFFF"/>
          <w:lang w:val="en-IN"/>
        </w:rPr>
      </w:pPr>
      <w:r>
        <w:rPr>
          <w:rFonts w:hint="default" w:hAnsi="Georgia" w:eastAsia="Georgia" w:asciiTheme="minorAscii"/>
          <w:i w:val="0"/>
          <w:caps w:val="0"/>
          <w:color w:val="333333"/>
          <w:spacing w:val="-1"/>
          <w:sz w:val="28"/>
          <w:szCs w:val="28"/>
          <w:shd w:val="clear" w:fill="FFFFFF"/>
          <w:lang w:val="en-IN"/>
        </w:rPr>
        <w:t>}</w:t>
      </w: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sz w:val="28"/>
          <w:szCs w:val="28"/>
          <w:u w:val="none"/>
          <w:lang w:val="en-IN"/>
        </w:rPr>
      </w:pPr>
    </w:p>
    <w:p>
      <w:pPr>
        <w:numPr>
          <w:ilvl w:val="0"/>
          <w:numId w:val="0"/>
        </w:numPr>
        <w:jc w:val="left"/>
        <w:rPr>
          <w:rFonts w:hint="default"/>
          <w:b w:val="0"/>
          <w:bCs w:val="0"/>
          <w:color w:val="0766D4"/>
          <w:sz w:val="28"/>
          <w:szCs w:val="28"/>
          <w:u w:val="single"/>
          <w:lang w:val="en-IN"/>
        </w:rPr>
      </w:pPr>
      <w:r>
        <w:rPr>
          <w:rFonts w:hint="default"/>
          <w:b w:val="0"/>
          <w:bCs w:val="0"/>
          <w:color w:val="0766D4"/>
          <w:sz w:val="28"/>
          <w:szCs w:val="28"/>
          <w:u w:val="single"/>
          <w:lang w:val="en-IN"/>
        </w:rPr>
        <w:t>Output:-</w:t>
      </w:r>
    </w:p>
    <w:p>
      <w:pPr>
        <w:numPr>
          <w:ilvl w:val="0"/>
          <w:numId w:val="0"/>
        </w:numPr>
        <w:jc w:val="left"/>
        <w:rPr>
          <w:rFonts w:hint="default"/>
          <w:b w:val="0"/>
          <w:bCs w:val="0"/>
          <w:sz w:val="28"/>
          <w:szCs w:val="28"/>
          <w:u w:val="none"/>
          <w:lang w:val="en-IN"/>
        </w:rPr>
      </w:pPr>
      <w:r>
        <w:rPr>
          <w:rFonts w:hint="default"/>
          <w:b w:val="0"/>
          <w:bCs w:val="0"/>
          <w:sz w:val="28"/>
          <w:szCs w:val="28"/>
          <w:u w:val="none"/>
          <w:lang w:val="en-IN"/>
        </w:rPr>
        <w:drawing>
          <wp:inline distT="0" distB="0" distL="114300" distR="114300">
            <wp:extent cx="5272405" cy="1537970"/>
            <wp:effectExtent l="0" t="0" r="4445" b="5080"/>
            <wp:docPr id="17" name="Picture 17" descr="Screensho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138)"/>
                    <pic:cNvPicPr>
                      <a:picLocks noChangeAspect="1"/>
                    </pic:cNvPicPr>
                  </pic:nvPicPr>
                  <pic:blipFill>
                    <a:blip r:embed="rId14"/>
                    <a:stretch>
                      <a:fillRect/>
                    </a:stretch>
                  </pic:blipFill>
                  <pic:spPr>
                    <a:xfrm>
                      <a:off x="0" y="0"/>
                      <a:ext cx="5272405" cy="1537970"/>
                    </a:xfrm>
                    <a:prstGeom prst="rect">
                      <a:avLst/>
                    </a:prstGeom>
                  </pic:spPr>
                </pic:pic>
              </a:graphicData>
            </a:graphic>
          </wp:inline>
        </w:drawing>
      </w:r>
    </w:p>
    <w:p>
      <w:pPr>
        <w:numPr>
          <w:ilvl w:val="0"/>
          <w:numId w:val="0"/>
        </w:numPr>
        <w:jc w:val="left"/>
        <w:rPr>
          <w:rFonts w:hint="default"/>
          <w:b w:val="0"/>
          <w:bCs w:val="0"/>
          <w:sz w:val="28"/>
          <w:szCs w:val="28"/>
          <w:u w:val="none"/>
          <w:lang w:val="en-IN"/>
        </w:rPr>
      </w:pPr>
    </w:p>
    <w:p>
      <w:pPr>
        <w:numPr>
          <w:ilvl w:val="0"/>
          <w:numId w:val="0"/>
        </w:numPr>
        <w:jc w:val="left"/>
        <w:rPr>
          <w:rFonts w:hAnsi="sans-serif" w:eastAsia="sans-serif" w:cs="sans-serif" w:asciiTheme="minorAscii"/>
          <w:i w:val="0"/>
          <w:caps w:val="0"/>
          <w:color w:val="auto"/>
          <w:spacing w:val="0"/>
          <w:sz w:val="28"/>
          <w:szCs w:val="28"/>
          <w:shd w:val="clear" w:fill="FFFFFF"/>
        </w:rPr>
      </w:pPr>
      <w:r>
        <w:rPr>
          <w:rFonts w:hint="default"/>
          <w:b w:val="0"/>
          <w:bCs w:val="0"/>
          <w:color w:val="0766D4"/>
          <w:sz w:val="28"/>
          <w:szCs w:val="28"/>
          <w:u w:val="single"/>
          <w:lang w:val="en-IN"/>
        </w:rPr>
        <w:t>Conclusion:-</w:t>
      </w:r>
      <w:r>
        <w:rPr>
          <w:rFonts w:hAnsi="sans-serif" w:eastAsia="sans-serif" w:cs="sans-serif" w:asciiTheme="minorAscii"/>
          <w:i w:val="0"/>
          <w:caps w:val="0"/>
          <w:color w:val="auto"/>
          <w:spacing w:val="0"/>
          <w:sz w:val="28"/>
          <w:szCs w:val="28"/>
          <w:shd w:val="clear" w:fill="FFFFFF"/>
        </w:rPr>
        <w:t>In this program, we take the end term from the user. We must display a Fibonacci series up to that number. This is done by using a while loop. We take input from the user which is the last term. Then print the first and second terms. After this, add first and second and store it in sum. Then, there is a while loop. It runs till the value of the sum is less than that of the number entered by the user. Inside the while loop, Print out the sum first.</w:t>
      </w:r>
    </w:p>
    <w:p>
      <w:pPr>
        <w:numPr>
          <w:ilvl w:val="0"/>
          <w:numId w:val="0"/>
        </w:numPr>
        <w:jc w:val="left"/>
        <w:rPr>
          <w:rFonts w:hAnsi="sans-serif" w:eastAsia="sans-serif" w:cs="sans-serif" w:asciiTheme="minorAscii"/>
          <w:i w:val="0"/>
          <w:caps w:val="0"/>
          <w:color w:val="0766D4"/>
          <w:spacing w:val="0"/>
          <w:sz w:val="28"/>
          <w:szCs w:val="28"/>
          <w:u w:val="single"/>
          <w:shd w:val="clear" w:fill="FFFFFF"/>
        </w:rPr>
      </w:pPr>
    </w:p>
    <w:p>
      <w:pPr>
        <w:numPr>
          <w:ilvl w:val="0"/>
          <w:numId w:val="9"/>
        </w:numPr>
        <w:ind w:left="0" w:leftChars="0" w:firstLine="0" w:firstLine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u w:val="none"/>
          <w:shd w:val="clear" w:fill="FFFFFF"/>
          <w:lang w:val="en-IN"/>
        </w:rPr>
        <w:t>))</w:t>
      </w:r>
      <w:r>
        <w:rPr>
          <w:rFonts w:hint="default" w:hAnsi="sans-serif" w:eastAsia="sans-serif" w:cs="sans-serif" w:asciiTheme="minorAscii"/>
          <w:i w:val="0"/>
          <w:caps w:val="0"/>
          <w:color w:val="0766D4"/>
          <w:spacing w:val="0"/>
          <w:sz w:val="28"/>
          <w:szCs w:val="28"/>
          <w:u w:val="single"/>
          <w:shd w:val="clear" w:fill="FFFFFF"/>
          <w:lang w:val="en-IN"/>
        </w:rPr>
        <w:t>Objectives:-</w:t>
      </w:r>
      <w:r>
        <w:rPr>
          <w:rFonts w:hint="default" w:hAnsi="sans-serif" w:eastAsia="sans-serif" w:cs="sans-serif" w:asciiTheme="minorAscii"/>
          <w:i w:val="0"/>
          <w:caps w:val="0"/>
          <w:color w:val="auto"/>
          <w:spacing w:val="0"/>
          <w:sz w:val="28"/>
          <w:szCs w:val="28"/>
          <w:shd w:val="clear" w:fill="FFFFFF"/>
          <w:lang w:val="en-IN"/>
        </w:rPr>
        <w:t>In this program we will write program using structures.A structure is a user defined data type,unlike arrays a structure variable can hold similar types of data elements,whereas structure can hold different types of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hAnsi="Helvetica" w:eastAsia="Helvetica" w:cs="Helvetica" w:asciiTheme="minorAscii"/>
          <w:i w:val="0"/>
          <w:caps w:val="0"/>
          <w:spacing w:val="0"/>
          <w:sz w:val="28"/>
          <w:szCs w:val="28"/>
          <w:shd w:val="clear" w:fill="F9FAFC"/>
        </w:rPr>
      </w:pPr>
      <w:r>
        <w:rPr>
          <w:rFonts w:hint="default" w:hAnsi="sans-serif" w:eastAsia="sans-serif" w:cs="sans-serif" w:asciiTheme="minorAscii"/>
          <w:i w:val="0"/>
          <w:caps w:val="0"/>
          <w:color w:val="0766D4"/>
          <w:spacing w:val="0"/>
          <w:sz w:val="28"/>
          <w:szCs w:val="28"/>
          <w:u w:val="single"/>
          <w:shd w:val="clear" w:fill="FFFFFF"/>
          <w:lang w:val="en-IN"/>
        </w:rPr>
        <w:t>Problem Statement:-</w:t>
      </w:r>
      <w:r>
        <w:rPr>
          <w:rFonts w:hint="default" w:hAnsi="Helvetica" w:eastAsia="Helvetica" w:cs="Helvetica" w:asciiTheme="minorAscii"/>
          <w:i w:val="0"/>
          <w:caps w:val="0"/>
          <w:spacing w:val="0"/>
          <w:sz w:val="28"/>
          <w:szCs w:val="28"/>
          <w:shd w:val="clear" w:fill="F9FAFC"/>
        </w:rPr>
        <w:t>Then, we created an array of structures </w:t>
      </w:r>
      <w:r>
        <w:rPr>
          <w:rStyle w:val="8"/>
          <w:rFonts w:hAnsi="Consolas" w:eastAsia="Consolas" w:cs="Consolas" w:asciiTheme="minorAscii"/>
          <w:i w:val="0"/>
          <w:caps w:val="0"/>
          <w:spacing w:val="0"/>
          <w:sz w:val="28"/>
          <w:szCs w:val="28"/>
          <w:bdr w:val="single" w:color="D3DCE6" w:sz="6" w:space="0"/>
          <w:shd w:val="clear" w:fill="F5F5F5"/>
        </w:rPr>
        <w:t>s</w:t>
      </w:r>
      <w:r>
        <w:rPr>
          <w:rFonts w:hint="default" w:hAnsi="Helvetica" w:eastAsia="Helvetica" w:cs="Helvetica" w:asciiTheme="minorAscii"/>
          <w:i w:val="0"/>
          <w:caps w:val="0"/>
          <w:spacing w:val="0"/>
          <w:sz w:val="28"/>
          <w:szCs w:val="28"/>
          <w:shd w:val="clear" w:fill="F9FAFC"/>
        </w:rPr>
        <w:t> having 5 elements to store information of 5 students.Using a </w:t>
      </w:r>
      <w:r>
        <w:rPr>
          <w:rFonts w:hint="default" w:hAnsi="Helvetica" w:eastAsia="Helvetica" w:cs="Helvetica" w:asciiTheme="minorAscii"/>
          <w:i w:val="0"/>
          <w:caps w:val="0"/>
          <w:spacing w:val="0"/>
          <w:sz w:val="28"/>
          <w:szCs w:val="28"/>
          <w:shd w:val="clear" w:fill="F9FAFC"/>
          <w:lang w:val="en-IN"/>
        </w:rPr>
        <w:t xml:space="preserve">for </w:t>
      </w:r>
      <w:r>
        <w:rPr>
          <w:rFonts w:hint="default" w:hAnsi="Helvetica" w:eastAsia="Helvetica" w:cs="Helvetica" w:asciiTheme="minorAscii"/>
          <w:i w:val="0"/>
          <w:caps w:val="0"/>
          <w:spacing w:val="0"/>
          <w:sz w:val="28"/>
          <w:szCs w:val="28"/>
          <w:shd w:val="clear" w:fill="F9FAFC"/>
        </w:rPr>
        <w:t>loop, the program takes the information of 5 students from the user and stores it in the array of structure. Then using another </w:t>
      </w:r>
      <w:r>
        <w:rPr>
          <w:rFonts w:hint="default" w:hAnsi="Helvetica" w:eastAsia="Helvetica" w:cs="Helvetica" w:asciiTheme="minorAscii"/>
          <w:i w:val="0"/>
          <w:caps w:val="0"/>
          <w:spacing w:val="0"/>
          <w:sz w:val="28"/>
          <w:szCs w:val="28"/>
          <w:shd w:val="clear" w:fill="F9FAFC"/>
          <w:lang w:val="en-IN"/>
        </w:rPr>
        <w:t xml:space="preserve"> for </w:t>
      </w:r>
      <w:r>
        <w:rPr>
          <w:rFonts w:hint="default" w:hAnsi="Helvetica" w:eastAsia="Helvetica" w:cs="Helvetica" w:asciiTheme="minorAscii"/>
          <w:i w:val="0"/>
          <w:caps w:val="0"/>
          <w:spacing w:val="0"/>
          <w:sz w:val="28"/>
          <w:szCs w:val="28"/>
          <w:shd w:val="clear" w:fill="F9FAFC"/>
        </w:rPr>
        <w:t>loop, the information entered by the user is displayed on the screen.</w:t>
      </w:r>
    </w:p>
    <w:p>
      <w:pPr>
        <w:numPr>
          <w:ilvl w:val="0"/>
          <w:numId w:val="0"/>
        </w:numPr>
        <w:ind w:leftChars="0"/>
        <w:jc w:val="left"/>
        <w:rPr>
          <w:rFonts w:hint="default" w:hAnsi="sans-serif" w:eastAsia="sans-serif" w:cs="sans-serif" w:asciiTheme="minorAscii"/>
          <w:i w:val="0"/>
          <w:caps w:val="0"/>
          <w:color w:val="0766D4"/>
          <w:spacing w:val="0"/>
          <w:sz w:val="28"/>
          <w:szCs w:val="28"/>
          <w:u w:val="single"/>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Algorithm:-</w:t>
      </w:r>
    </w:p>
    <w:p>
      <w:pPr>
        <w:numPr>
          <w:ilvl w:val="0"/>
          <w:numId w:val="13"/>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shd w:val="clear" w:fill="FFFFFF"/>
          <w:lang w:val="en-IN"/>
        </w:rPr>
        <w:t>First we will define a structure named student.</w:t>
      </w:r>
    </w:p>
    <w:p>
      <w:pPr>
        <w:numPr>
          <w:ilvl w:val="0"/>
          <w:numId w:val="13"/>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shd w:val="clear" w:fill="FFFFFF"/>
          <w:lang w:val="en-IN"/>
        </w:rPr>
        <w:t>And we will enter three members in to the structure:roll no,marks,name.</w:t>
      </w:r>
    </w:p>
    <w:p>
      <w:pPr>
        <w:numPr>
          <w:ilvl w:val="0"/>
          <w:numId w:val="13"/>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olor w:val="auto"/>
          <w:spacing w:val="0"/>
          <w:sz w:val="28"/>
          <w:szCs w:val="28"/>
          <w:shd w:val="clear" w:fill="FFFFFF"/>
          <w:lang w:val="en-IN"/>
        </w:rPr>
        <w:t>A</w:t>
      </w:r>
      <w:r>
        <w:rPr>
          <w:rFonts w:hint="default" w:hAnsi="sans-serif" w:eastAsia="sans-serif" w:cs="sans-serif" w:asciiTheme="minorAscii"/>
          <w:i w:val="0"/>
          <w:caps w:val="0"/>
          <w:color w:val="auto"/>
          <w:spacing w:val="0"/>
          <w:sz w:val="28"/>
          <w:szCs w:val="28"/>
          <w:shd w:val="clear" w:fill="FFFFFF"/>
          <w:lang w:val="en-IN"/>
        </w:rPr>
        <w:t>nd then we will ask user for information we will write for loop to enter information.</w:t>
      </w:r>
    </w:p>
    <w:p>
      <w:pPr>
        <w:numPr>
          <w:ilvl w:val="0"/>
          <w:numId w:val="13"/>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shd w:val="clear" w:fill="FFFFFF"/>
          <w:lang w:val="en-IN"/>
        </w:rPr>
        <w:t>And then to display information we will write another for loop to display the entered information 5 students.</w:t>
      </w:r>
    </w:p>
    <w:p>
      <w:pPr>
        <w:numPr>
          <w:ilvl w:val="0"/>
          <w:numId w:val="0"/>
        </w:numPr>
        <w:jc w:val="left"/>
        <w:rPr>
          <w:rFonts w:hint="default" w:hAnsi="sans-serif" w:eastAsia="sans-serif" w:cs="sans-serif" w:asciiTheme="minorAscii"/>
          <w:i w:val="0"/>
          <w:caps w:val="0"/>
          <w:color w:val="0766D4"/>
          <w:spacing w:val="0"/>
          <w:sz w:val="28"/>
          <w:szCs w:val="28"/>
          <w:u w:val="single"/>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Input:-</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 &lt;stdio.h&gt;</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struct student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firstName[50];</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roll;</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float marks;</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s[10];</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i;</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information of students:\n");</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for (i = 0; i &lt; 5; ++i)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s[i].roll = i + 1;</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printf("\nFor roll number%d,\n", s[i].roll);</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first name: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scanf("%s", s[i].firstName);</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marks: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scanf("%f", &amp;s[i].marks);</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printf("Displaying Information:\n\n");</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for (i = 0; i &lt; 5; ++i)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printf("\nRoll number: %d\n", i + 1);</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printf("First name: ");</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puts(s[i].firstName);</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printf("Marks: %.1f", s[i].marks);</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printf("\n");</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firstLine="56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return 0;</w:t>
      </w:r>
    </w:p>
    <w:p>
      <w:pPr>
        <w:numPr>
          <w:ilvl w:val="0"/>
          <w:numId w:val="0"/>
        </w:numPr>
        <w:ind w:firstLine="56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r>
        <w:rPr>
          <w:rFonts w:hint="default" w:hAnsi="sans-serif" w:eastAsia="sans-serif" w:asciiTheme="minorAscii"/>
          <w:i w:val="0"/>
          <w:caps w:val="0"/>
          <w:color w:val="0766D4"/>
          <w:spacing w:val="0"/>
          <w:sz w:val="28"/>
          <w:szCs w:val="28"/>
          <w:u w:val="single"/>
          <w:shd w:val="clear" w:fill="FFFFFF"/>
          <w:lang w:val="en-IN"/>
        </w:rPr>
        <w:t>Output:-</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drawing>
          <wp:inline distT="0" distB="0" distL="114300" distR="114300">
            <wp:extent cx="3908425" cy="2854325"/>
            <wp:effectExtent l="0" t="0" r="15875" b="3175"/>
            <wp:docPr id="20" name="Picture 20" descr="Screensho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140)"/>
                    <pic:cNvPicPr>
                      <a:picLocks noChangeAspect="1"/>
                    </pic:cNvPicPr>
                  </pic:nvPicPr>
                  <pic:blipFill>
                    <a:blip r:embed="rId15"/>
                    <a:stretch>
                      <a:fillRect/>
                    </a:stretch>
                  </pic:blipFill>
                  <pic:spPr>
                    <a:xfrm>
                      <a:off x="0" y="0"/>
                      <a:ext cx="3908425" cy="2854325"/>
                    </a:xfrm>
                    <a:prstGeom prst="rect">
                      <a:avLst/>
                    </a:prstGeom>
                  </pic:spPr>
                </pic:pic>
              </a:graphicData>
            </a:graphic>
          </wp:inline>
        </w:drawing>
      </w:r>
    </w:p>
    <w:p>
      <w:pPr>
        <w:numPr>
          <w:ilvl w:val="0"/>
          <w:numId w:val="0"/>
        </w:numPr>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Conclusion:</w:t>
      </w:r>
      <w:r>
        <w:rPr>
          <w:rFonts w:hint="default" w:hAnsi="sans-serif" w:eastAsia="sans-serif" w:asciiTheme="minorAscii"/>
          <w:i w:val="0"/>
          <w:caps w:val="0"/>
          <w:color w:val="auto"/>
          <w:spacing w:val="0"/>
          <w:sz w:val="28"/>
          <w:szCs w:val="28"/>
          <w:shd w:val="clear" w:fill="FFFFFF"/>
          <w:lang w:val="en-IN"/>
        </w:rPr>
        <w:t>-In this program we will display or print the information 5 students using structures,data types,arithmetic operators,increment operators,for loops.</w:t>
      </w:r>
    </w:p>
    <w:p>
      <w:pPr>
        <w:numPr>
          <w:ilvl w:val="0"/>
          <w:numId w:val="0"/>
        </w:numPr>
        <w:jc w:val="left"/>
        <w:rPr>
          <w:rFonts w:hint="default" w:hAnsi="sans-serif" w:eastAsia="sans-serif" w:asciiTheme="minorAscii"/>
          <w:i w:val="0"/>
          <w:caps w:val="0"/>
          <w:color w:val="auto"/>
          <w:spacing w:val="0"/>
          <w:sz w:val="28"/>
          <w:szCs w:val="28"/>
          <w:shd w:val="clear" w:fill="FFFFFF"/>
          <w:lang w:val="en-IN"/>
        </w:rPr>
      </w:pPr>
    </w:p>
    <w:p>
      <w:pPr>
        <w:numPr>
          <w:ilvl w:val="0"/>
          <w:numId w:val="9"/>
        </w:numPr>
        <w:ind w:left="0" w:leftChars="0" w:firstLine="0" w:firstLine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iCs w:val="0"/>
          <w:caps w:val="0"/>
          <w:color w:val="auto"/>
          <w:spacing w:val="0"/>
          <w:sz w:val="28"/>
          <w:szCs w:val="28"/>
          <w:u w:val="none"/>
          <w:shd w:val="clear" w:fill="FFFFFF"/>
          <w:lang w:val="en-IN"/>
        </w:rPr>
        <w:t>))</w:t>
      </w:r>
      <w:r>
        <w:rPr>
          <w:rFonts w:hint="default" w:hAnsi="sans-serif" w:eastAsia="sans-serif" w:asciiTheme="minorAscii"/>
          <w:i w:val="0"/>
          <w:iCs w:val="0"/>
          <w:caps w:val="0"/>
          <w:color w:val="0766D4"/>
          <w:spacing w:val="0"/>
          <w:sz w:val="28"/>
          <w:szCs w:val="28"/>
          <w:u w:val="single"/>
          <w:shd w:val="clear" w:fill="FFFFFF"/>
          <w:lang w:val="en-IN"/>
        </w:rPr>
        <w:t>Objectives</w:t>
      </w:r>
      <w:r>
        <w:rPr>
          <w:rFonts w:hint="default" w:hAnsi="sans-serif" w:eastAsia="sans-serif" w:asciiTheme="minorAscii"/>
          <w:i w:val="0"/>
          <w:caps w:val="0"/>
          <w:color w:val="auto"/>
          <w:spacing w:val="0"/>
          <w:sz w:val="28"/>
          <w:szCs w:val="28"/>
          <w:shd w:val="clear" w:fill="FFFFFF"/>
          <w:lang w:val="en-IN"/>
        </w:rPr>
        <w:t>:In this program we will print the length of the string using pointers.A pointer is also a variable which is used to store the address of another variable.Pointers are very much helpful in accessing the data indirectly.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Problem Statement:</w:t>
      </w:r>
      <w:r>
        <w:rPr>
          <w:rFonts w:hint="default" w:hAnsi="sans-serif" w:eastAsia="sans-serif" w:asciiTheme="minorAscii"/>
          <w:i w:val="0"/>
          <w:caps w:val="0"/>
          <w:color w:val="auto"/>
          <w:spacing w:val="0"/>
          <w:sz w:val="28"/>
          <w:szCs w:val="28"/>
          <w:shd w:val="clear" w:fill="FFFFFF"/>
          <w:lang w:val="en-IN"/>
        </w:rPr>
        <w:t>In this program first we will enter string and then to find the length of the string we will define a variable count and and then we will write while loop to count the length of the string.</w:t>
      </w:r>
    </w:p>
    <w:p>
      <w:pPr>
        <w:numPr>
          <w:ilvl w:val="0"/>
          <w:numId w:val="0"/>
        </w:numPr>
        <w:ind w:leftChars="0"/>
        <w:jc w:val="left"/>
        <w:rPr>
          <w:rFonts w:hint="default" w:hAnsi="sans-serif" w:eastAsia="sans-serif" w:asciiTheme="minorAscii"/>
          <w:i w:val="0"/>
          <w:caps w:val="0"/>
          <w:color w:val="0766D4"/>
          <w:spacing w:val="0"/>
          <w:sz w:val="28"/>
          <w:szCs w:val="28"/>
          <w:u w:val="single"/>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Algorithm:-</w:t>
      </w:r>
    </w:p>
    <w:p>
      <w:pPr>
        <w:numPr>
          <w:ilvl w:val="0"/>
          <w:numId w:val="14"/>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gets() is used to accept string with spaces.</w:t>
      </w:r>
    </w:p>
    <w:p>
      <w:pPr>
        <w:numPr>
          <w:ilvl w:val="0"/>
          <w:numId w:val="14"/>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We are passed accepted string to the function.</w:t>
      </w:r>
    </w:p>
    <w:p>
      <w:pPr>
        <w:numPr>
          <w:ilvl w:val="0"/>
          <w:numId w:val="14"/>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Inside function we have stored string in this pointer I.e string is stored in base of pointer variable.</w:t>
      </w:r>
    </w:p>
    <w:p>
      <w:pPr>
        <w:numPr>
          <w:ilvl w:val="0"/>
          <w:numId w:val="14"/>
        </w:numPr>
        <w:ind w:leftChars="0"/>
        <w:jc w:val="left"/>
        <w:rPr>
          <w:rFonts w:hint="default" w:hAnsi="sans-serif" w:eastAsia="sans-serif" w:asciiTheme="minorAscii"/>
          <w:i w:val="0"/>
          <w:caps w:val="0"/>
          <w:color w:val="0766D4"/>
          <w:spacing w:val="0"/>
          <w:sz w:val="28"/>
          <w:szCs w:val="28"/>
          <w:u w:val="single"/>
          <w:shd w:val="clear" w:fill="FFFFFF"/>
          <w:lang w:val="en-IN"/>
        </w:rPr>
      </w:pPr>
      <w:r>
        <w:rPr>
          <w:rFonts w:hint="default" w:hAnsi="sans-serif" w:eastAsia="sans-serif" w:asciiTheme="minorAscii"/>
          <w:i w:val="0"/>
          <w:caps w:val="0"/>
          <w:color w:val="auto"/>
          <w:spacing w:val="0"/>
          <w:sz w:val="28"/>
          <w:szCs w:val="28"/>
          <w:shd w:val="clear" w:fill="FFFFFF"/>
          <w:lang w:val="en-IN"/>
        </w:rPr>
        <w:t>Inside while loop we are going to count the single letter and continue this until we get null character.</w:t>
      </w:r>
    </w:p>
    <w:p>
      <w:pPr>
        <w:numPr>
          <w:ilvl w:val="0"/>
          <w:numId w:val="0"/>
        </w:numPr>
        <w:ind w:leftChars="0"/>
        <w:jc w:val="left"/>
        <w:rPr>
          <w:rFonts w:hint="default" w:hAnsi="sans-serif" w:eastAsia="sans-serif" w:asciiTheme="minorAscii"/>
          <w:i w:val="0"/>
          <w:caps w:val="0"/>
          <w:color w:val="0766D4"/>
          <w:spacing w:val="0"/>
          <w:sz w:val="28"/>
          <w:szCs w:val="28"/>
          <w:u w:val="single"/>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#include&lt;conio.h&gt;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string_ln(char*);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str[20];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length;</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printf("\nEnter any string :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gets(str);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length = string_ln(str);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printf("The length of the given string %s is : %d", str, length);</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getch();</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string_ln(char*p) /* p=&amp;str[0]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count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while (*p != '\0')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count++;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count;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jc w:val="left"/>
        <w:rPr>
          <w:rFonts w:hint="default" w:hAnsi="sans-serif" w:eastAsia="sans-serif" w:asciiTheme="minorAscii"/>
          <w:i w:val="0"/>
          <w:caps w:val="0"/>
          <w:color w:val="0766D4"/>
          <w:spacing w:val="0"/>
          <w:sz w:val="28"/>
          <w:szCs w:val="28"/>
          <w:u w:val="single"/>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Output:-</w:t>
      </w:r>
    </w:p>
    <w:p>
      <w:pPr>
        <w:numPr>
          <w:ilvl w:val="0"/>
          <w:numId w:val="0"/>
        </w:numPr>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shd w:val="clear" w:fill="FFFFFF"/>
          <w:lang w:val="en-IN"/>
        </w:rPr>
        <w:drawing>
          <wp:inline distT="0" distB="0" distL="114300" distR="114300">
            <wp:extent cx="5272405" cy="1499870"/>
            <wp:effectExtent l="0" t="0" r="4445" b="5080"/>
            <wp:docPr id="21" name="Picture 21"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142)"/>
                    <pic:cNvPicPr>
                      <a:picLocks noChangeAspect="1"/>
                    </pic:cNvPicPr>
                  </pic:nvPicPr>
                  <pic:blipFill>
                    <a:blip r:embed="rId16"/>
                    <a:stretch>
                      <a:fillRect/>
                    </a:stretch>
                  </pic:blipFill>
                  <pic:spPr>
                    <a:xfrm>
                      <a:off x="0" y="0"/>
                      <a:ext cx="5272405" cy="1499870"/>
                    </a:xfrm>
                    <a:prstGeom prst="rect">
                      <a:avLst/>
                    </a:prstGeom>
                  </pic:spPr>
                </pic:pic>
              </a:graphicData>
            </a:graphic>
          </wp:inline>
        </w:drawing>
      </w:r>
    </w:p>
    <w:p>
      <w:pPr>
        <w:numPr>
          <w:ilvl w:val="0"/>
          <w:numId w:val="0"/>
        </w:numPr>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Conclusion:</w:t>
      </w:r>
      <w:r>
        <w:rPr>
          <w:rFonts w:hint="default" w:hAnsi="sans-serif" w:eastAsia="sans-serif" w:cs="sans-serif" w:asciiTheme="minorAscii"/>
          <w:i w:val="0"/>
          <w:caps w:val="0"/>
          <w:color w:val="auto"/>
          <w:spacing w:val="0"/>
          <w:sz w:val="28"/>
          <w:szCs w:val="28"/>
          <w:shd w:val="clear" w:fill="FFFFFF"/>
          <w:lang w:val="en-IN"/>
        </w:rPr>
        <w:t>In this program we use pointers,while loop,Arithmetic operators,etc.to print the length of the string using pointers.</w:t>
      </w:r>
    </w:p>
    <w:p>
      <w:pPr>
        <w:numPr>
          <w:ilvl w:val="0"/>
          <w:numId w:val="0"/>
        </w:numPr>
        <w:jc w:val="left"/>
        <w:rPr>
          <w:rFonts w:hint="default" w:hAnsi="sans-serif" w:eastAsia="sans-serif" w:cs="sans-serif" w:asciiTheme="minorAscii"/>
          <w:i w:val="0"/>
          <w:caps w:val="0"/>
          <w:color w:val="auto"/>
          <w:spacing w:val="0"/>
          <w:sz w:val="28"/>
          <w:szCs w:val="28"/>
          <w:shd w:val="clear" w:fill="FFFFFF"/>
          <w:lang w:val="en-IN"/>
        </w:rPr>
      </w:pPr>
    </w:p>
    <w:p>
      <w:pPr>
        <w:numPr>
          <w:ilvl w:val="0"/>
          <w:numId w:val="9"/>
        </w:numPr>
        <w:ind w:left="0" w:leftChars="0" w:firstLine="0" w:firstLine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u w:val="none"/>
          <w:shd w:val="clear" w:fill="FFFFFF"/>
          <w:lang w:val="en-IN"/>
        </w:rPr>
        <w:t>))</w:t>
      </w:r>
      <w:r>
        <w:rPr>
          <w:rFonts w:hint="default" w:hAnsi="sans-serif" w:eastAsia="sans-serif" w:cs="sans-serif" w:asciiTheme="minorAscii"/>
          <w:i w:val="0"/>
          <w:caps w:val="0"/>
          <w:color w:val="0766D4"/>
          <w:spacing w:val="0"/>
          <w:sz w:val="28"/>
          <w:szCs w:val="28"/>
          <w:u w:val="single"/>
          <w:shd w:val="clear" w:fill="FFFFFF"/>
          <w:lang w:val="en-IN"/>
        </w:rPr>
        <w:t>Objectives:</w:t>
      </w:r>
      <w:r>
        <w:rPr>
          <w:rFonts w:hint="default" w:hAnsi="sans-serif" w:eastAsia="sans-serif" w:cs="sans-serif" w:asciiTheme="minorAscii"/>
          <w:i w:val="0"/>
          <w:caps w:val="0"/>
          <w:color w:val="auto"/>
          <w:spacing w:val="0"/>
          <w:sz w:val="28"/>
          <w:szCs w:val="28"/>
          <w:shd w:val="clear" w:fill="FFFFFF"/>
          <w:lang w:val="en-IN"/>
        </w:rPr>
        <w:t>-In this program we will enter one string and we need to copy that string and print that string we need to do all these process using pointers.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Problem Statement:-</w:t>
      </w:r>
      <w:r>
        <w:rPr>
          <w:rFonts w:hAnsi="Georgia" w:eastAsia="Georgia" w:cs="Georgia" w:asciiTheme="minorAscii"/>
          <w:i w:val="0"/>
          <w:caps w:val="0"/>
          <w:color w:val="000000"/>
          <w:spacing w:val="0"/>
          <w:sz w:val="28"/>
          <w:szCs w:val="28"/>
          <w:shd w:val="clear" w:fill="FFFFFF"/>
        </w:rPr>
        <w:t>The program implements the Copy string to another string. The inner function “</w:t>
      </w:r>
      <w:r>
        <w:rPr>
          <w:rFonts w:hint="default" w:hAnsi="Georgia" w:eastAsia="Georgia" w:cs="Georgia" w:asciiTheme="minorAscii"/>
          <w:i w:val="0"/>
          <w:caps w:val="0"/>
          <w:color w:val="000000"/>
          <w:spacing w:val="0"/>
          <w:sz w:val="28"/>
          <w:szCs w:val="28"/>
          <w:shd w:val="clear" w:fill="FFFFFF"/>
          <w:lang w:val="en-IN"/>
        </w:rPr>
        <w:t>copy_string</w:t>
      </w:r>
      <w:r>
        <w:rPr>
          <w:rFonts w:hAnsi="Georgia" w:eastAsia="Georgia" w:cs="Georgia" w:asciiTheme="minorAscii"/>
          <w:i w:val="0"/>
          <w:caps w:val="0"/>
          <w:color w:val="000000"/>
          <w:spacing w:val="0"/>
          <w:sz w:val="28"/>
          <w:szCs w:val="28"/>
          <w:shd w:val="clear" w:fill="FFFFFF"/>
        </w:rPr>
        <w:t>” takes 2 string pointers as arguments. “copystr” pointer type function declared and pointer type char variable declare.</w:t>
      </w:r>
      <w:r>
        <w:rPr>
          <w:rFonts w:hint="default" w:hAnsi="sans-serif" w:eastAsia="sans-serif" w:asciiTheme="minorAscii"/>
          <w:i w:val="0"/>
          <w:caps w:val="0"/>
          <w:color w:val="auto"/>
          <w:spacing w:val="0"/>
          <w:sz w:val="28"/>
          <w:szCs w:val="28"/>
          <w:shd w:val="clear" w:fill="FFFFFF"/>
          <w:lang w:val="en-IN"/>
        </w:rPr>
        <w:t>A pointer is also a variable which is used to store the address of another variable.Pointers are very much helpful in accessing the data indirectly.</w:t>
      </w:r>
    </w:p>
    <w:p>
      <w:pPr>
        <w:numPr>
          <w:ilvl w:val="0"/>
          <w:numId w:val="0"/>
        </w:numPr>
        <w:ind w:leftChars="0"/>
        <w:jc w:val="left"/>
        <w:rPr>
          <w:rFonts w:hint="default" w:hAnsi="sans-serif" w:eastAsia="sans-serif" w:asciiTheme="minorAscii"/>
          <w:i w:val="0"/>
          <w:caps w:val="0"/>
          <w:color w:val="0766D4"/>
          <w:spacing w:val="0"/>
          <w:sz w:val="28"/>
          <w:szCs w:val="28"/>
          <w:u w:val="single"/>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Algorithm:-</w:t>
      </w:r>
    </w:p>
    <w:p>
      <w:pPr>
        <w:numPr>
          <w:ilvl w:val="0"/>
          <w:numId w:val="15"/>
        </w:numPr>
        <w:ind w:leftChars="0"/>
        <w:jc w:val="left"/>
        <w:rPr>
          <w:rFonts w:hint="default" w:hAnsi="sans-serif" w:eastAsia="sans-serif" w:asciiTheme="minorAscii"/>
          <w:i w:val="0"/>
          <w:caps w:val="0"/>
          <w:color w:val="auto"/>
          <w:spacing w:val="0"/>
          <w:sz w:val="28"/>
          <w:szCs w:val="28"/>
          <w:shd w:val="clear" w:fill="FFFFFF"/>
          <w:lang w:val="en-IN" w:eastAsia="zh-CN"/>
        </w:rPr>
      </w:pPr>
      <w:r>
        <w:rPr>
          <w:rFonts w:hint="default" w:hAnsi="sans-serif" w:eastAsia="sans-serif" w:asciiTheme="minorAscii"/>
          <w:i w:val="0"/>
          <w:caps w:val="0"/>
          <w:color w:val="auto"/>
          <w:spacing w:val="0"/>
          <w:sz w:val="28"/>
          <w:szCs w:val="28"/>
          <w:shd w:val="clear" w:fill="FFFFFF"/>
          <w:lang w:val="en-IN" w:eastAsia="zh-CN"/>
        </w:rPr>
        <w:t>We will define function name Copy-string.</w:t>
      </w:r>
    </w:p>
    <w:p>
      <w:pPr>
        <w:numPr>
          <w:ilvl w:val="0"/>
          <w:numId w:val="15"/>
        </w:numPr>
        <w:ind w:leftChars="0"/>
        <w:jc w:val="left"/>
        <w:rPr>
          <w:rFonts w:hint="default" w:hAnsi="sans-serif" w:eastAsia="sans-serif" w:asciiTheme="minorAscii"/>
          <w:i w:val="0"/>
          <w:caps w:val="0"/>
          <w:color w:val="auto"/>
          <w:spacing w:val="0"/>
          <w:sz w:val="28"/>
          <w:szCs w:val="28"/>
          <w:shd w:val="clear" w:fill="FFFFFF"/>
          <w:lang w:val="en-IN" w:eastAsia="zh-CN"/>
        </w:rPr>
      </w:pPr>
      <w:r>
        <w:rPr>
          <w:rFonts w:hint="default" w:hAnsi="sans-serif" w:eastAsia="sans-serif" w:asciiTheme="minorAscii"/>
          <w:i w:val="0"/>
          <w:caps w:val="0"/>
          <w:color w:val="auto"/>
          <w:spacing w:val="0"/>
          <w:sz w:val="28"/>
          <w:szCs w:val="28"/>
          <w:shd w:val="clear" w:fill="FFFFFF"/>
          <w:lang w:val="en-IN" w:eastAsia="zh-CN"/>
        </w:rPr>
        <w:t>Next we will define two arrays str1,str2 to enter strings</w:t>
      </w:r>
    </w:p>
    <w:p>
      <w:pPr>
        <w:numPr>
          <w:ilvl w:val="0"/>
          <w:numId w:val="15"/>
        </w:numPr>
        <w:ind w:leftChars="0"/>
        <w:jc w:val="left"/>
        <w:rPr>
          <w:rFonts w:hint="default" w:hAnsi="sans-serif" w:eastAsia="sans-serif" w:asciiTheme="minorAscii"/>
          <w:i w:val="0"/>
          <w:caps w:val="0"/>
          <w:color w:val="auto"/>
          <w:spacing w:val="0"/>
          <w:sz w:val="28"/>
          <w:szCs w:val="28"/>
          <w:shd w:val="clear" w:fill="FFFFFF"/>
          <w:lang w:val="en-IN" w:eastAsia="zh-CN"/>
        </w:rPr>
      </w:pPr>
      <w:r>
        <w:rPr>
          <w:rFonts w:hint="default" w:hAnsi="sans-serif" w:eastAsia="sans-serif" w:asciiTheme="minorAscii"/>
          <w:i w:val="0"/>
          <w:color w:val="auto"/>
          <w:spacing w:val="0"/>
          <w:sz w:val="28"/>
          <w:szCs w:val="28"/>
          <w:shd w:val="clear" w:fill="FFFFFF"/>
          <w:lang w:val="en-IN" w:eastAsia="zh-CN"/>
        </w:rPr>
        <w:t>G</w:t>
      </w:r>
      <w:r>
        <w:rPr>
          <w:rFonts w:hint="default" w:hAnsi="sans-serif" w:eastAsia="sans-serif" w:asciiTheme="minorAscii"/>
          <w:i w:val="0"/>
          <w:caps w:val="0"/>
          <w:color w:val="auto"/>
          <w:spacing w:val="0"/>
          <w:sz w:val="28"/>
          <w:szCs w:val="28"/>
          <w:shd w:val="clear" w:fill="FFFFFF"/>
          <w:lang w:val="en-IN" w:eastAsia="zh-CN"/>
        </w:rPr>
        <w:t>ets to store the string.</w:t>
      </w:r>
    </w:p>
    <w:p>
      <w:pPr>
        <w:numPr>
          <w:ilvl w:val="0"/>
          <w:numId w:val="15"/>
        </w:numPr>
        <w:ind w:leftChars="0"/>
        <w:jc w:val="left"/>
        <w:rPr>
          <w:rFonts w:hint="default" w:hAnsi="sans-serif" w:eastAsia="sans-serif" w:asciiTheme="minorAscii"/>
          <w:i w:val="0"/>
          <w:caps w:val="0"/>
          <w:color w:val="auto"/>
          <w:spacing w:val="0"/>
          <w:sz w:val="28"/>
          <w:szCs w:val="28"/>
          <w:shd w:val="clear" w:fill="FFFFFF"/>
          <w:lang w:val="en-IN" w:eastAsia="zh-CN"/>
        </w:rPr>
      </w:pPr>
      <w:r>
        <w:rPr>
          <w:rFonts w:hint="default" w:hAnsi="sans-serif" w:eastAsia="sans-serif" w:asciiTheme="minorAscii"/>
          <w:i w:val="0"/>
          <w:color w:val="auto"/>
          <w:spacing w:val="0"/>
          <w:sz w:val="28"/>
          <w:szCs w:val="28"/>
          <w:shd w:val="clear" w:fill="FFFFFF"/>
          <w:lang w:val="en-IN" w:eastAsia="zh-CN"/>
        </w:rPr>
        <w:t>W</w:t>
      </w:r>
      <w:r>
        <w:rPr>
          <w:rFonts w:hint="default" w:hAnsi="sans-serif" w:eastAsia="sans-serif" w:asciiTheme="minorAscii"/>
          <w:i w:val="0"/>
          <w:caps w:val="0"/>
          <w:color w:val="auto"/>
          <w:spacing w:val="0"/>
          <w:sz w:val="28"/>
          <w:szCs w:val="28"/>
          <w:shd w:val="clear" w:fill="FFFFFF"/>
          <w:lang w:val="en-IN" w:eastAsia="zh-CN"/>
        </w:rPr>
        <w:t>e will write while loop to copy things in string 1 to string 2.</w:t>
      </w:r>
    </w:p>
    <w:p>
      <w:pPr>
        <w:numPr>
          <w:ilvl w:val="0"/>
          <w:numId w:val="0"/>
        </w:numPr>
        <w:ind w:leftChars="0"/>
        <w:jc w:val="left"/>
        <w:rPr>
          <w:rFonts w:hint="default" w:ascii="Arial" w:hAnsi="Arial" w:eastAsia="SimSun" w:cs="Arial"/>
          <w:i w:val="0"/>
          <w:caps w:val="0"/>
          <w:color w:val="000000"/>
          <w:spacing w:val="0"/>
          <w:kern w:val="0"/>
          <w:sz w:val="18"/>
          <w:szCs w:val="18"/>
          <w:shd w:val="clear" w:fill="FFFFFF"/>
          <w:lang w:val="en-IN" w:eastAsia="zh-CN" w:bidi="ar"/>
        </w:rPr>
      </w:pPr>
    </w:p>
    <w:p>
      <w:pPr>
        <w:numPr>
          <w:ilvl w:val="0"/>
          <w:numId w:val="0"/>
        </w:numPr>
        <w:ind w:leftChars="0"/>
        <w:jc w:val="left"/>
        <w:rPr>
          <w:rFonts w:hint="default" w:hAnsi="sans-serif" w:eastAsia="sans-serif" w:cs="sans-serif" w:asciiTheme="minorAscii"/>
          <w:i w:val="0"/>
          <w:caps w:val="0"/>
          <w:color w:val="0766D4"/>
          <w:spacing w:val="0"/>
          <w:sz w:val="28"/>
          <w:szCs w:val="28"/>
          <w:u w:val="single"/>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void copy_string(char*, char*);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str1[100], str2[100];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string1\n");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gets(str1);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copy_string(str2, str1);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 string2 is \"%s\"\n", str2);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void copy_string(char *str2, char *str1)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while(*str1)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*str2 = *str1;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str1++;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*str2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asciiTheme="minorAscii"/>
          <w:i w:val="0"/>
          <w:caps w:val="0"/>
          <w:color w:val="0766D4"/>
          <w:spacing w:val="0"/>
          <w:sz w:val="28"/>
          <w:szCs w:val="28"/>
          <w:u w:val="single"/>
          <w:shd w:val="clear" w:fill="FFFFFF"/>
          <w:lang w:val="en-IN"/>
        </w:rPr>
        <w:t>Output:-</w:t>
      </w:r>
      <w:r>
        <w:rPr>
          <w:rFonts w:hint="default" w:hAnsi="sans-serif" w:eastAsia="sans-serif" w:asciiTheme="minorAscii"/>
          <w:i w:val="0"/>
          <w:caps w:val="0"/>
          <w:color w:val="auto"/>
          <w:spacing w:val="0"/>
          <w:sz w:val="28"/>
          <w:szCs w:val="28"/>
          <w:shd w:val="clear" w:fill="FFFFFF"/>
          <w:lang w:val="en-IN"/>
        </w:rPr>
        <w:t xml:space="preserve"> </w:t>
      </w:r>
      <w:r>
        <w:rPr>
          <w:rFonts w:hint="default" w:hAnsi="sans-serif" w:eastAsia="sans-serif" w:cs="sans-serif" w:asciiTheme="minorAscii"/>
          <w:i w:val="0"/>
          <w:caps w:val="0"/>
          <w:color w:val="auto"/>
          <w:spacing w:val="0"/>
          <w:sz w:val="28"/>
          <w:szCs w:val="28"/>
          <w:shd w:val="clear" w:fill="FFFFFF"/>
          <w:lang w:val="en-IN"/>
        </w:rPr>
        <w:drawing>
          <wp:inline distT="0" distB="0" distL="114300" distR="114300">
            <wp:extent cx="5273040" cy="1748790"/>
            <wp:effectExtent l="0" t="0" r="3810" b="3810"/>
            <wp:docPr id="22" name="Picture 22"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144)"/>
                    <pic:cNvPicPr>
                      <a:picLocks noChangeAspect="1"/>
                    </pic:cNvPicPr>
                  </pic:nvPicPr>
                  <pic:blipFill>
                    <a:blip r:embed="rId17"/>
                    <a:stretch>
                      <a:fillRect/>
                    </a:stretch>
                  </pic:blipFill>
                  <pic:spPr>
                    <a:xfrm>
                      <a:off x="0" y="0"/>
                      <a:ext cx="5273040" cy="1748790"/>
                    </a:xfrm>
                    <a:prstGeom prst="rect">
                      <a:avLst/>
                    </a:prstGeom>
                  </pic:spPr>
                </pic:pic>
              </a:graphicData>
            </a:graphic>
          </wp:inline>
        </w:drawing>
      </w: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0766D4"/>
          <w:spacing w:val="0"/>
          <w:sz w:val="28"/>
          <w:szCs w:val="28"/>
          <w:u w:val="single"/>
          <w:shd w:val="clear" w:fill="FFFFFF"/>
          <w:lang w:val="en-IN"/>
        </w:rPr>
        <w:t>Conclusion</w:t>
      </w:r>
      <w:r>
        <w:rPr>
          <w:rFonts w:hint="default" w:hAnsi="sans-serif" w:eastAsia="sans-serif" w:cs="sans-serif" w:asciiTheme="minorAscii"/>
          <w:i w:val="0"/>
          <w:caps w:val="0"/>
          <w:color w:val="auto"/>
          <w:spacing w:val="0"/>
          <w:sz w:val="28"/>
          <w:szCs w:val="28"/>
          <w:shd w:val="clear" w:fill="FFFFFF"/>
          <w:lang w:val="en-IN"/>
        </w:rPr>
        <w:t>:-In this program we will use arithmetic operators and while loop to copy the things from string1 to string2 using pointers and finally we will print the copied string.</w:t>
      </w: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p>
    <w:p>
      <w:pPr>
        <w:numPr>
          <w:ilvl w:val="0"/>
          <w:numId w:val="9"/>
        </w:numPr>
        <w:ind w:left="0" w:leftChars="0" w:firstLine="0" w:firstLine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auto"/>
          <w:spacing w:val="0"/>
          <w:sz w:val="28"/>
          <w:szCs w:val="28"/>
          <w:shd w:val="clear" w:fill="FFFFFF"/>
          <w:lang w:val="en-IN"/>
        </w:rPr>
        <w:t>))</w:t>
      </w:r>
      <w:r>
        <w:rPr>
          <w:rFonts w:hint="default" w:hAnsi="sans-serif" w:eastAsia="sans-serif" w:cs="sans-serif" w:asciiTheme="minorAscii"/>
          <w:i w:val="0"/>
          <w:caps w:val="0"/>
          <w:color w:val="0000FF"/>
          <w:spacing w:val="0"/>
          <w:sz w:val="28"/>
          <w:szCs w:val="28"/>
          <w:u w:val="single"/>
          <w:shd w:val="clear" w:fill="FFFFFF"/>
          <w:lang w:val="en-IN"/>
        </w:rPr>
        <w:t>Objectives:</w:t>
      </w:r>
      <w:r>
        <w:rPr>
          <w:rFonts w:hint="default" w:hAnsi="sans-serif" w:eastAsia="sans-serif" w:cs="sans-serif" w:asciiTheme="minorAscii"/>
          <w:i w:val="0"/>
          <w:caps w:val="0"/>
          <w:color w:val="auto"/>
          <w:spacing w:val="0"/>
          <w:sz w:val="28"/>
          <w:szCs w:val="28"/>
          <w:shd w:val="clear" w:fill="FFFFFF"/>
          <w:lang w:val="en-IN"/>
        </w:rPr>
        <w:t>-In this program we will compare two strings usings pointers,arithmetic operators,while loop,functions to compare two strings and to say that they are lexographically equal or not.</w:t>
      </w: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cs="sans-serif" w:asciiTheme="minorAscii"/>
          <w:i w:val="0"/>
          <w:caps w:val="0"/>
          <w:color w:val="0000FF"/>
          <w:spacing w:val="0"/>
          <w:sz w:val="28"/>
          <w:szCs w:val="28"/>
          <w:u w:val="single"/>
          <w:shd w:val="clear" w:fill="FFFFFF"/>
          <w:lang w:val="en-IN"/>
        </w:rPr>
        <w:t>Problem Statement:-</w:t>
      </w:r>
      <w:r>
        <w:rPr>
          <w:rFonts w:hint="default" w:hAnsi="sans-serif" w:eastAsia="sans-serif" w:cs="sans-serif" w:asciiTheme="minorAscii"/>
          <w:i w:val="0"/>
          <w:caps w:val="0"/>
          <w:color w:val="auto"/>
          <w:spacing w:val="0"/>
          <w:sz w:val="28"/>
          <w:szCs w:val="28"/>
          <w:shd w:val="clear" w:fill="FFFFFF"/>
          <w:lang w:val="en-IN"/>
        </w:rPr>
        <w:t>In this program we will do while and if in a single condition.We know in C program Null is represented using 0.Hence null condition in program should be stripped out.</w:t>
      </w:r>
    </w:p>
    <w:p>
      <w:pPr>
        <w:numPr>
          <w:ilvl w:val="0"/>
          <w:numId w:val="0"/>
        </w:numPr>
        <w:ind w:leftChars="0"/>
        <w:jc w:val="left"/>
        <w:rPr>
          <w:rFonts w:hint="default" w:hAnsi="sans-serif" w:eastAsia="sans-serif" w:cs="sans-serif" w:asciiTheme="minorAscii"/>
          <w:b w:val="0"/>
          <w:bCs w:val="0"/>
          <w:i w:val="0"/>
          <w:caps w:val="0"/>
          <w:color w:val="0000FF"/>
          <w:spacing w:val="0"/>
          <w:sz w:val="28"/>
          <w:szCs w:val="28"/>
          <w:u w:val="single"/>
          <w:shd w:val="clear" w:fill="FFFFFF"/>
          <w:lang w:val="en-IN"/>
        </w:rPr>
      </w:pPr>
      <w:r>
        <w:rPr>
          <w:rFonts w:hint="default" w:hAnsi="sans-serif" w:eastAsia="sans-serif" w:cs="sans-serif" w:asciiTheme="minorAscii"/>
          <w:b w:val="0"/>
          <w:bCs w:val="0"/>
          <w:i w:val="0"/>
          <w:caps w:val="0"/>
          <w:color w:val="0000FF"/>
          <w:spacing w:val="0"/>
          <w:sz w:val="28"/>
          <w:szCs w:val="28"/>
          <w:u w:val="single"/>
          <w:shd w:val="clear" w:fill="FFFFFF"/>
          <w:lang w:val="en-IN"/>
        </w:rPr>
        <w:t>Algorithm:-</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1.Input two strings from user. Store it in some variable say str1 and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2.Compare two strings character by character till an unmatched character is found or end of any string is reached.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3.If an unmatched character is found then strings are not equal.</w:t>
      </w:r>
    </w:p>
    <w:p>
      <w:pPr>
        <w:numPr>
          <w:ilvl w:val="0"/>
          <w:numId w:val="0"/>
        </w:numPr>
        <w:ind w:leftChars="0"/>
        <w:jc w:val="left"/>
        <w:rPr>
          <w:rFonts w:hint="default" w:hAnsi="sans-serif" w:eastAsia="sans-serif" w:cs="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4.Else if both strings reached their end then both strings are equal.</w:t>
      </w:r>
    </w:p>
    <w:p>
      <w:pPr>
        <w:numPr>
          <w:ilvl w:val="0"/>
          <w:numId w:val="0"/>
        </w:numPr>
        <w:ind w:leftChars="0"/>
        <w:jc w:val="left"/>
        <w:rPr>
          <w:rFonts w:hint="default" w:hAnsi="sans-serif" w:eastAsia="sans-serif" w:cs="sans-serif" w:asciiTheme="minorAscii"/>
          <w:i w:val="0"/>
          <w:caps w:val="0"/>
          <w:color w:val="0000FF"/>
          <w:spacing w:val="0"/>
          <w:sz w:val="28"/>
          <w:szCs w:val="28"/>
          <w:u w:val="single"/>
          <w:shd w:val="clear" w:fill="FFFFFF"/>
          <w:lang w:val="en-IN"/>
        </w:rPr>
      </w:pPr>
      <w:r>
        <w:rPr>
          <w:rFonts w:hint="default" w:hAnsi="sans-serif" w:eastAsia="sans-serif" w:cs="sans-serif" w:asciiTheme="minorAscii"/>
          <w:i w:val="0"/>
          <w:caps w:val="0"/>
          <w:color w:val="0000FF"/>
          <w:spacing w:val="0"/>
          <w:sz w:val="28"/>
          <w:szCs w:val="28"/>
          <w:u w:val="single"/>
          <w:shd w:val="clear" w:fill="FFFFFF"/>
          <w:lang w:val="en-IN"/>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#define MAX_SIZE 100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compare(char * str1, char *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str1[MAX_SIZE], str2[MAX_SIZE];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res;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first string: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gets(str1);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printf("Enter second string: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res = compare(str1,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if(res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printf("Both strings are equal.");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else if(res &lt;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printf("First string is lexicographically smaller than second.");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else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printf("First string is lexicographically greater than second.");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compare(char * str1, char *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while((*str1 &amp;&amp; *str2) &amp;&amp; (*str1 == *str2)) { str1++; str2++;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*str1 - *str2;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0000FF"/>
          <w:spacing w:val="0"/>
          <w:sz w:val="28"/>
          <w:szCs w:val="28"/>
          <w:u w:val="single"/>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Output:-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drawing>
          <wp:inline distT="0" distB="0" distL="114300" distR="114300">
            <wp:extent cx="4533900" cy="1409700"/>
            <wp:effectExtent l="0" t="0" r="0" b="0"/>
            <wp:docPr id="1" name="Picture 1"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7)"/>
                    <pic:cNvPicPr>
                      <a:picLocks noChangeAspect="1"/>
                    </pic:cNvPicPr>
                  </pic:nvPicPr>
                  <pic:blipFill>
                    <a:blip r:embed="rId18"/>
                    <a:stretch>
                      <a:fillRect/>
                    </a:stretch>
                  </pic:blipFill>
                  <pic:spPr>
                    <a:xfrm>
                      <a:off x="0" y="0"/>
                      <a:ext cx="4533900" cy="1409700"/>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Conclusion:-</w:t>
      </w:r>
      <w:r>
        <w:rPr>
          <w:rFonts w:hint="default" w:hAnsi="sans-serif" w:eastAsia="sans-serif" w:asciiTheme="minorAscii"/>
          <w:i w:val="0"/>
          <w:caps w:val="0"/>
          <w:color w:val="auto"/>
          <w:spacing w:val="0"/>
          <w:sz w:val="28"/>
          <w:szCs w:val="28"/>
          <w:shd w:val="clear" w:fill="FFFFFF"/>
          <w:lang w:val="en-IN"/>
        </w:rPr>
        <w:t>In this program we learned how to compare two strings using pointers and arithmetic operators,while loop and functions.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p>
    <w:p>
      <w:pPr>
        <w:numPr>
          <w:ilvl w:val="0"/>
          <w:numId w:val="9"/>
        </w:numPr>
        <w:ind w:left="0" w:leftChars="0" w:firstLine="0" w:firstLine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r>
        <w:rPr>
          <w:rFonts w:hint="default" w:hAnsi="sans-serif" w:eastAsia="sans-serif" w:asciiTheme="minorAscii"/>
          <w:i w:val="0"/>
          <w:caps w:val="0"/>
          <w:color w:val="0000FF"/>
          <w:spacing w:val="0"/>
          <w:sz w:val="28"/>
          <w:szCs w:val="28"/>
          <w:u w:val="single"/>
          <w:shd w:val="clear" w:fill="FFFFFF"/>
          <w:lang w:val="en-IN"/>
        </w:rPr>
        <w:t>Objectives:-</w:t>
      </w:r>
      <w:r>
        <w:rPr>
          <w:rFonts w:hint="default" w:hAnsi="sans-serif" w:eastAsia="sans-serif" w:asciiTheme="minorAscii"/>
          <w:i w:val="0"/>
          <w:caps w:val="0"/>
          <w:color w:val="auto"/>
          <w:spacing w:val="0"/>
          <w:sz w:val="28"/>
          <w:szCs w:val="28"/>
          <w:shd w:val="clear" w:fill="FFFFFF"/>
          <w:lang w:val="en-IN"/>
        </w:rPr>
        <w:t>In this program we will reverse a string both recursively and non-recursively.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Problem statement:</w:t>
      </w:r>
      <w:r>
        <w:rPr>
          <w:rFonts w:hint="default" w:hAnsi="sans-serif" w:eastAsia="sans-serif" w:asciiTheme="minorAscii"/>
          <w:i w:val="0"/>
          <w:caps w:val="0"/>
          <w:color w:val="auto"/>
          <w:spacing w:val="0"/>
          <w:sz w:val="28"/>
          <w:szCs w:val="28"/>
          <w:shd w:val="clear" w:fill="FFFFFF"/>
          <w:lang w:val="en-IN"/>
        </w:rPr>
        <w:t>non-recursively means using count and begin and while and for loops we will reverse a string.Recursion means If a function is called by itself the technique can be called recursion.To apply the recursion the user has to know when the recursion should be stopped.</w:t>
      </w:r>
    </w:p>
    <w:p>
      <w:pPr>
        <w:numPr>
          <w:ilvl w:val="0"/>
          <w:numId w:val="0"/>
        </w:numPr>
        <w:ind w:leftChars="0"/>
        <w:jc w:val="left"/>
        <w:rPr>
          <w:rFonts w:hint="default" w:ascii="Georgia" w:hAnsi="Georgia" w:eastAsia="Georgia" w:cs="Georgia"/>
          <w:i w:val="0"/>
          <w:caps w:val="0"/>
          <w:color w:val="3B3B3B"/>
          <w:spacing w:val="0"/>
          <w:sz w:val="22"/>
          <w:szCs w:val="22"/>
        </w:rPr>
      </w:pPr>
      <w:r>
        <w:rPr>
          <w:rFonts w:hint="default" w:hAnsi="sans-serif" w:eastAsia="sans-serif" w:asciiTheme="minorAscii"/>
          <w:i w:val="0"/>
          <w:caps w:val="0"/>
          <w:color w:val="0000FF"/>
          <w:spacing w:val="0"/>
          <w:sz w:val="28"/>
          <w:szCs w:val="28"/>
          <w:u w:val="single"/>
          <w:shd w:val="clear" w:fill="FFFFFF"/>
          <w:lang w:val="en-IN"/>
        </w:rPr>
        <w:t>Algorithm:-</w:t>
      </w:r>
      <w:ins w:id="0">
        <w:r>
          <w:rPr>
            <w:rFonts w:hint="default" w:ascii="Georgia" w:hAnsi="Georgia" w:eastAsia="Georgia" w:cs="Georgia"/>
            <w:i w:val="0"/>
            <w:caps w:val="0"/>
            <w:color w:val="3B3B3B"/>
            <w:spacing w:val="0"/>
            <w:kern w:val="0"/>
            <w:sz w:val="22"/>
            <w:szCs w:val="22"/>
            <w:shd w:val="clear" w:fill="FFFFFF"/>
            <w:lang w:val="en-US" w:eastAsia="zh-CN" w:bidi="ar"/>
          </w:rPr>
          <w:br w:type="textWrapping"/>
        </w:r>
      </w:ins>
      <w:r>
        <w:rPr>
          <w:rFonts w:hint="default" w:ascii="Georgia" w:hAnsi="Georgia" w:eastAsia="Georgia" w:cs="Georgia"/>
          <w:i w:val="0"/>
          <w:caps w:val="0"/>
          <w:color w:val="3B3B3B"/>
          <w:spacing w:val="0"/>
          <w:kern w:val="0"/>
          <w:sz w:val="22"/>
          <w:szCs w:val="22"/>
          <w:shd w:val="clear" w:fill="FFFFFF"/>
          <w:lang w:val="en-IN" w:eastAsia="zh-CN" w:bidi="ar"/>
        </w:rPr>
        <w:t>1.</w:t>
      </w:r>
      <w:r>
        <w:rPr>
          <w:rFonts w:hint="default" w:hAnsi="Georgia" w:eastAsia="Georgia" w:asciiTheme="minorAscii"/>
          <w:i w:val="0"/>
          <w:caps w:val="0"/>
          <w:color w:val="3B3B3B"/>
          <w:spacing w:val="0"/>
          <w:kern w:val="0"/>
          <w:sz w:val="28"/>
          <w:szCs w:val="28"/>
          <w:shd w:val="clear" w:fill="FFFFFF"/>
          <w:lang w:val="en-US" w:eastAsia="zh-CN"/>
        </w:rPr>
        <w:t>We find the length of the string without using strlen function and then copy its characters in reverse order (from end to beginning) to a new string using a for loop.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2.In the recursive method, we swap characters at the beginning and the end of the string and move towards the middle of the string. This method is inefficient due to repeated function calls.</w:t>
      </w:r>
    </w:p>
    <w:p>
      <w:pPr>
        <w:numPr>
          <w:ilvl w:val="0"/>
          <w:numId w:val="0"/>
        </w:numPr>
        <w:ind w:leftChars="0"/>
        <w:jc w:val="left"/>
        <w:rPr>
          <w:rFonts w:hint="default" w:hAnsi="sans-serif" w:eastAsia="sans-serif" w:asciiTheme="minorAscii"/>
          <w:i w:val="0"/>
          <w:caps w:val="0"/>
          <w:color w:val="0000FF"/>
          <w:spacing w:val="0"/>
          <w:sz w:val="28"/>
          <w:szCs w:val="28"/>
          <w:u w:val="single"/>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C program to reverse a string a string non-recursively:-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s[1000], r[1000];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int begin, end, count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printf("Input a string\n");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while (s[count]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count++;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end = count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for (begin = 0; begin &lt; count; begin++)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r[begin] = s[end];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r[begin]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printf("%s\n", 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C program to reverse string recursively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#include &lt;string.h&gt;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void reverse(char*, int, int);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int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a[100];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gets(a);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reverse(a, 0, strlen(a)-1);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printf("%s\n", 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void reverse(char *x, int begin, int 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char c;</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if (begin &gt;= 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c          = *(x+begin);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*(x+begin) = *(x+end);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*(x+end)   = c;</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reverse(x, ++begin, --end);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w:t>
      </w:r>
    </w:p>
    <w:p>
      <w:pPr>
        <w:numPr>
          <w:ilvl w:val="0"/>
          <w:numId w:val="0"/>
        </w:numPr>
        <w:ind w:leftChars="0"/>
        <w:jc w:val="left"/>
        <w:rPr>
          <w:rFonts w:hint="default" w:hAnsi="sans-serif" w:eastAsia="sans-serif" w:asciiTheme="minorAscii"/>
          <w:i w:val="0"/>
          <w:caps w:val="0"/>
          <w:color w:val="0000FF"/>
          <w:spacing w:val="0"/>
          <w:sz w:val="28"/>
          <w:szCs w:val="28"/>
          <w:u w:val="single"/>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Output:-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t xml:space="preserve"> </w:t>
      </w:r>
      <w:r>
        <w:rPr>
          <w:rFonts w:hint="default" w:hAnsi="sans-serif" w:eastAsia="sans-serif" w:asciiTheme="minorAscii"/>
          <w:i w:val="0"/>
          <w:caps w:val="0"/>
          <w:color w:val="auto"/>
          <w:spacing w:val="0"/>
          <w:sz w:val="28"/>
          <w:szCs w:val="28"/>
          <w:shd w:val="clear" w:fill="FFFFFF"/>
          <w:lang w:val="en-IN"/>
        </w:rPr>
        <w:drawing>
          <wp:inline distT="0" distB="0" distL="114300" distR="114300">
            <wp:extent cx="4381500" cy="981075"/>
            <wp:effectExtent l="0" t="0" r="0" b="9525"/>
            <wp:docPr id="2" name="Picture 2" descr="Screensho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0)"/>
                    <pic:cNvPicPr>
                      <a:picLocks noChangeAspect="1"/>
                    </pic:cNvPicPr>
                  </pic:nvPicPr>
                  <pic:blipFill>
                    <a:blip r:embed="rId19"/>
                    <a:stretch>
                      <a:fillRect/>
                    </a:stretch>
                  </pic:blipFill>
                  <pic:spPr>
                    <a:xfrm>
                      <a:off x="0" y="0"/>
                      <a:ext cx="4381500" cy="98107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auto"/>
          <w:spacing w:val="0"/>
          <w:sz w:val="28"/>
          <w:szCs w:val="28"/>
          <w:shd w:val="clear" w:fill="FFFFFF"/>
          <w:lang w:val="en-IN"/>
        </w:rPr>
        <w:drawing>
          <wp:inline distT="0" distB="0" distL="114300" distR="114300">
            <wp:extent cx="4933950" cy="1067435"/>
            <wp:effectExtent l="0" t="0" r="0" b="18415"/>
            <wp:docPr id="7" name="Picture 7" descr="Screenshot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51)"/>
                    <pic:cNvPicPr>
                      <a:picLocks noChangeAspect="1"/>
                    </pic:cNvPicPr>
                  </pic:nvPicPr>
                  <pic:blipFill>
                    <a:blip r:embed="rId20"/>
                    <a:stretch>
                      <a:fillRect/>
                    </a:stretch>
                  </pic:blipFill>
                  <pic:spPr>
                    <a:xfrm>
                      <a:off x="0" y="0"/>
                      <a:ext cx="4933950" cy="106743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r>
        <w:rPr>
          <w:rFonts w:hint="default" w:hAnsi="sans-serif" w:eastAsia="sans-serif" w:asciiTheme="minorAscii"/>
          <w:i w:val="0"/>
          <w:caps w:val="0"/>
          <w:color w:val="0000FF"/>
          <w:spacing w:val="0"/>
          <w:sz w:val="28"/>
          <w:szCs w:val="28"/>
          <w:u w:val="single"/>
          <w:shd w:val="clear" w:fill="FFFFFF"/>
          <w:lang w:val="en-IN"/>
        </w:rPr>
        <w:t>Conclusion:-</w:t>
      </w:r>
      <w:r>
        <w:rPr>
          <w:rFonts w:hint="default" w:hAnsi="sans-serif" w:eastAsia="sans-serif" w:asciiTheme="minorAscii"/>
          <w:i w:val="0"/>
          <w:caps w:val="0"/>
          <w:color w:val="auto"/>
          <w:spacing w:val="0"/>
          <w:sz w:val="28"/>
          <w:szCs w:val="28"/>
          <w:shd w:val="clear" w:fill="FFFFFF"/>
          <w:lang w:val="en-IN"/>
        </w:rPr>
        <w:t xml:space="preserve">The above programs lets us know how to successfully reverse a string by recursively and non-recursively.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IN"/>
        </w:rPr>
      </w:pPr>
    </w:p>
    <w:p>
      <w:pPr>
        <w:rPr>
          <w:b w:val="0"/>
          <w:bCs/>
          <w:color w:val="0000FF"/>
          <w:sz w:val="28"/>
          <w:szCs w:val="28"/>
        </w:rPr>
      </w:pPr>
      <w:r>
        <w:rPr>
          <w:sz w:val="28"/>
          <w:szCs w:val="28"/>
          <w:rtl w:val="0"/>
        </w:rPr>
        <w:t>19.</w:t>
      </w:r>
      <w:r>
        <w:rPr>
          <w:rFonts w:hint="default"/>
          <w:sz w:val="28"/>
          <w:szCs w:val="28"/>
          <w:rtl w:val="0"/>
          <w:lang w:val="en-US"/>
        </w:rPr>
        <w:t>))</w:t>
      </w:r>
      <w:r>
        <w:rPr>
          <w:b w:val="0"/>
          <w:bCs/>
          <w:color w:val="0000FF"/>
          <w:sz w:val="28"/>
          <w:szCs w:val="28"/>
          <w:rtl w:val="0"/>
        </w:rPr>
        <w:t>Objective:-</w:t>
      </w:r>
    </w:p>
    <w:p>
      <w:pPr>
        <w:rPr>
          <w:sz w:val="28"/>
          <w:szCs w:val="28"/>
        </w:rPr>
      </w:pPr>
      <w:r>
        <w:rPr>
          <w:sz w:val="28"/>
          <w:szCs w:val="28"/>
          <w:rtl w:val="0"/>
        </w:rPr>
        <w:t xml:space="preserve">At the end of the activity, we shall be able to </w:t>
      </w:r>
    </w:p>
    <w:p>
      <w:pPr>
        <w:numPr>
          <w:ilvl w:val="0"/>
          <w:numId w:val="16"/>
        </w:numPr>
        <w:ind w:left="720" w:hanging="360"/>
        <w:rPr>
          <w:sz w:val="28"/>
          <w:szCs w:val="28"/>
        </w:rPr>
      </w:pPr>
      <w:r>
        <w:rPr>
          <w:sz w:val="28"/>
          <w:szCs w:val="28"/>
          <w:rtl w:val="0"/>
        </w:rPr>
        <w:t>Use for loops and branching statements.</w:t>
      </w:r>
    </w:p>
    <w:p>
      <w:pPr>
        <w:numPr>
          <w:ilvl w:val="0"/>
          <w:numId w:val="16"/>
        </w:numPr>
        <w:ind w:left="720" w:hanging="360"/>
        <w:rPr>
          <w:sz w:val="28"/>
          <w:szCs w:val="28"/>
        </w:rPr>
      </w:pPr>
      <w:r>
        <w:rPr>
          <w:sz w:val="28"/>
          <w:szCs w:val="28"/>
          <w:rtl w:val="0"/>
        </w:rPr>
        <w:t>Use arrays in C - Program.</w:t>
      </w:r>
    </w:p>
    <w:p>
      <w:pPr>
        <w:rPr>
          <w:b w:val="0"/>
          <w:bCs w:val="0"/>
          <w:color w:val="0000FF"/>
          <w:sz w:val="28"/>
          <w:szCs w:val="28"/>
        </w:rPr>
      </w:pPr>
    </w:p>
    <w:p>
      <w:pPr>
        <w:rPr>
          <w:b w:val="0"/>
          <w:bCs w:val="0"/>
          <w:color w:val="0000FF"/>
          <w:sz w:val="28"/>
          <w:szCs w:val="28"/>
        </w:rPr>
      </w:pPr>
      <w:r>
        <w:rPr>
          <w:b w:val="0"/>
          <w:bCs w:val="0"/>
          <w:color w:val="0000FF"/>
          <w:sz w:val="28"/>
          <w:szCs w:val="28"/>
          <w:rtl w:val="0"/>
        </w:rPr>
        <w:t>Problem Statement:-</w:t>
      </w:r>
    </w:p>
    <w:p>
      <w:pPr>
        <w:rPr>
          <w:sz w:val="28"/>
          <w:szCs w:val="28"/>
        </w:rPr>
      </w:pPr>
      <w:r>
        <w:rPr>
          <w:sz w:val="28"/>
          <w:szCs w:val="28"/>
          <w:rtl w:val="0"/>
        </w:rPr>
        <w:t>In this program we aim to understand and use arrays and for loops to return an array with unique elements. It is required to get the input from the admin such as :</w:t>
      </w:r>
    </w:p>
    <w:p>
      <w:pPr>
        <w:rPr>
          <w:sz w:val="28"/>
          <w:szCs w:val="28"/>
        </w:rPr>
      </w:pPr>
      <w:r>
        <w:rPr>
          <w:sz w:val="28"/>
          <w:szCs w:val="28"/>
          <w:rtl w:val="0"/>
        </w:rPr>
        <w:t>Number of elements :</w:t>
      </w:r>
    </w:p>
    <w:p>
      <w:pPr>
        <w:rPr>
          <w:sz w:val="28"/>
          <w:szCs w:val="28"/>
        </w:rPr>
      </w:pPr>
      <w:r>
        <w:rPr>
          <w:sz w:val="28"/>
          <w:szCs w:val="28"/>
          <w:rtl w:val="0"/>
        </w:rPr>
        <w:t>Elements that you want to search for the unique elements. Once, these are collected, we print unique elements.</w:t>
      </w:r>
    </w:p>
    <w:p>
      <w:pPr>
        <w:rPr>
          <w:b w:val="0"/>
          <w:bCs w:val="0"/>
          <w:color w:val="0000FF"/>
          <w:sz w:val="28"/>
          <w:szCs w:val="28"/>
        </w:rPr>
      </w:pPr>
    </w:p>
    <w:p>
      <w:pPr>
        <w:rPr>
          <w:b w:val="0"/>
          <w:bCs w:val="0"/>
          <w:color w:val="0000FF"/>
          <w:sz w:val="28"/>
          <w:szCs w:val="28"/>
        </w:rPr>
      </w:pPr>
      <w:r>
        <w:rPr>
          <w:b w:val="0"/>
          <w:bCs w:val="0"/>
          <w:color w:val="0000FF"/>
          <w:sz w:val="28"/>
          <w:szCs w:val="28"/>
          <w:rtl w:val="0"/>
        </w:rPr>
        <w:t>Algorithm:-</w:t>
      </w:r>
    </w:p>
    <w:p>
      <w:pPr>
        <w:rPr>
          <w:sz w:val="28"/>
          <w:szCs w:val="28"/>
        </w:rPr>
      </w:pPr>
      <w:r>
        <w:rPr>
          <w:sz w:val="28"/>
          <w:szCs w:val="28"/>
          <w:rtl w:val="0"/>
        </w:rPr>
        <w:t>START</w:t>
      </w:r>
    </w:p>
    <w:p>
      <w:pPr>
        <w:rPr>
          <w:sz w:val="28"/>
          <w:szCs w:val="28"/>
        </w:rPr>
      </w:pPr>
      <w:r>
        <w:rPr>
          <w:sz w:val="28"/>
          <w:szCs w:val="28"/>
          <w:rtl w:val="0"/>
        </w:rPr>
        <w:t>DEFINE VARIABLES: n, count, sum=0</w:t>
      </w:r>
    </w:p>
    <w:p>
      <w:pPr>
        <w:rPr>
          <w:sz w:val="28"/>
          <w:szCs w:val="28"/>
        </w:rPr>
      </w:pPr>
      <w:r>
        <w:rPr>
          <w:sz w:val="28"/>
          <w:szCs w:val="28"/>
          <w:rtl w:val="0"/>
        </w:rPr>
        <w:t>INPUT: Reads the input from the user.</w:t>
      </w:r>
    </w:p>
    <w:p>
      <w:pPr>
        <w:rPr>
          <w:sz w:val="28"/>
          <w:szCs w:val="28"/>
        </w:rPr>
      </w:pPr>
      <w:r>
        <w:rPr>
          <w:sz w:val="28"/>
          <w:szCs w:val="28"/>
          <w:rtl w:val="0"/>
        </w:rPr>
        <w:t>COMPUTATION: loops the code until the condition is satisfied.</w:t>
      </w:r>
    </w:p>
    <w:p>
      <w:pPr>
        <w:rPr>
          <w:sz w:val="28"/>
          <w:szCs w:val="28"/>
        </w:rPr>
      </w:pPr>
      <w:r>
        <w:rPr>
          <w:sz w:val="28"/>
          <w:szCs w:val="28"/>
          <w:rtl w:val="0"/>
        </w:rPr>
        <w:t>DISPLAY: Prints the unique elements.</w:t>
      </w:r>
    </w:p>
    <w:p>
      <w:pPr>
        <w:rPr>
          <w:sz w:val="28"/>
          <w:szCs w:val="28"/>
        </w:rPr>
      </w:pPr>
      <w:r>
        <w:rPr>
          <w:sz w:val="28"/>
          <w:szCs w:val="28"/>
          <w:rtl w:val="0"/>
        </w:rPr>
        <w:t>STOP.</w:t>
      </w:r>
    </w:p>
    <w:p>
      <w:pPr>
        <w:rPr>
          <w:rFonts w:hint="default"/>
          <w:b w:val="0"/>
          <w:bCs/>
          <w:color w:val="0000FF"/>
          <w:sz w:val="28"/>
          <w:szCs w:val="28"/>
          <w:lang w:val="en-US"/>
        </w:rPr>
      </w:pPr>
      <w:r>
        <w:rPr>
          <w:rFonts w:hint="default"/>
          <w:b w:val="0"/>
          <w:bCs/>
          <w:color w:val="0000FF"/>
          <w:sz w:val="28"/>
          <w:szCs w:val="28"/>
          <w:lang w:val="en-US"/>
        </w:rPr>
        <w:t>Input:-</w:t>
      </w:r>
    </w:p>
    <w:p>
      <w:pPr>
        <w:rPr>
          <w:sz w:val="28"/>
          <w:szCs w:val="28"/>
        </w:rPr>
      </w:pPr>
      <w:r>
        <w:rPr>
          <w:sz w:val="28"/>
          <w:szCs w:val="28"/>
          <w:rtl w:val="0"/>
        </w:rPr>
        <w:t>#include&lt;stdio.h&gt;</w:t>
      </w:r>
    </w:p>
    <w:p>
      <w:pPr>
        <w:rPr>
          <w:sz w:val="28"/>
          <w:szCs w:val="28"/>
        </w:rPr>
      </w:pPr>
      <w:r>
        <w:rPr>
          <w:sz w:val="28"/>
          <w:szCs w:val="28"/>
          <w:rtl w:val="0"/>
        </w:rPr>
        <w:t>Void main ()</w:t>
      </w:r>
    </w:p>
    <w:p>
      <w:pPr>
        <w:rPr>
          <w:sz w:val="28"/>
          <w:szCs w:val="28"/>
        </w:rPr>
      </w:pPr>
      <w:r>
        <w:rPr>
          <w:sz w:val="28"/>
          <w:szCs w:val="28"/>
          <w:rtl w:val="0"/>
        </w:rPr>
        <w:t>{</w:t>
      </w:r>
    </w:p>
    <w:p>
      <w:pPr>
        <w:rPr>
          <w:sz w:val="28"/>
          <w:szCs w:val="28"/>
        </w:rPr>
      </w:pPr>
      <w:r>
        <w:rPr>
          <w:sz w:val="28"/>
          <w:szCs w:val="28"/>
          <w:rtl w:val="0"/>
        </w:rPr>
        <w:t>Int n, sum = 0; count;</w:t>
      </w:r>
    </w:p>
    <w:p>
      <w:pPr>
        <w:rPr>
          <w:sz w:val="28"/>
          <w:szCs w:val="28"/>
        </w:rPr>
      </w:pPr>
      <w:r>
        <w:rPr>
          <w:sz w:val="28"/>
          <w:szCs w:val="28"/>
          <w:rtl w:val="0"/>
        </w:rPr>
        <w:t>printf(“Enter number of elements in an array :”);</w:t>
      </w:r>
    </w:p>
    <w:p>
      <w:pPr>
        <w:rPr>
          <w:sz w:val="28"/>
          <w:szCs w:val="28"/>
        </w:rPr>
      </w:pPr>
      <w:r>
        <w:rPr>
          <w:sz w:val="28"/>
          <w:szCs w:val="28"/>
          <w:rtl w:val="0"/>
        </w:rPr>
        <w:t>scanf (“%d”,&amp;n);</w:t>
      </w:r>
    </w:p>
    <w:p>
      <w:pPr>
        <w:rPr>
          <w:sz w:val="28"/>
          <w:szCs w:val="28"/>
        </w:rPr>
      </w:pPr>
      <w:r>
        <w:rPr>
          <w:sz w:val="28"/>
          <w:szCs w:val="28"/>
          <w:rtl w:val="0"/>
        </w:rPr>
        <w:t>Int a [n],f[n];</w:t>
      </w:r>
    </w:p>
    <w:p>
      <w:pPr>
        <w:rPr>
          <w:sz w:val="28"/>
          <w:szCs w:val="28"/>
        </w:rPr>
      </w:pPr>
      <w:r>
        <w:rPr>
          <w:sz w:val="28"/>
          <w:szCs w:val="28"/>
          <w:rtl w:val="0"/>
        </w:rPr>
        <w:t>printf(“Enter the elements in the array :|);</w:t>
      </w:r>
    </w:p>
    <w:p>
      <w:pPr>
        <w:rPr>
          <w:sz w:val="28"/>
          <w:szCs w:val="28"/>
        </w:rPr>
      </w:pPr>
      <w:r>
        <w:rPr>
          <w:sz w:val="28"/>
          <w:szCs w:val="28"/>
          <w:rtl w:val="0"/>
        </w:rPr>
        <w:t>for (int i=0; i&lt;n; i++)</w:t>
      </w:r>
    </w:p>
    <w:p>
      <w:pPr>
        <w:rPr>
          <w:sz w:val="28"/>
          <w:szCs w:val="28"/>
        </w:rPr>
      </w:pPr>
      <w:r>
        <w:rPr>
          <w:sz w:val="28"/>
          <w:szCs w:val="28"/>
          <w:rtl w:val="0"/>
        </w:rPr>
        <w:t>{</w:t>
      </w:r>
    </w:p>
    <w:p>
      <w:pPr>
        <w:rPr>
          <w:sz w:val="28"/>
          <w:szCs w:val="28"/>
        </w:rPr>
      </w:pPr>
      <w:r>
        <w:rPr>
          <w:sz w:val="28"/>
          <w:szCs w:val="28"/>
          <w:rtl w:val="0"/>
        </w:rPr>
        <w:t>Scan f (“%d”,&amp;a[i]);</w:t>
      </w:r>
    </w:p>
    <w:p>
      <w:pPr>
        <w:rPr>
          <w:sz w:val="28"/>
          <w:szCs w:val="28"/>
        </w:rPr>
      </w:pPr>
      <w:r>
        <w:rPr>
          <w:sz w:val="28"/>
          <w:szCs w:val="28"/>
          <w:rtl w:val="0"/>
        </w:rPr>
        <w:t>f[i]= -1;</w:t>
      </w:r>
    </w:p>
    <w:p>
      <w:pPr>
        <w:rPr>
          <w:sz w:val="28"/>
          <w:szCs w:val="28"/>
        </w:rPr>
      </w:pPr>
      <w:r>
        <w:rPr>
          <w:sz w:val="28"/>
          <w:szCs w:val="28"/>
          <w:rtl w:val="0"/>
        </w:rPr>
        <w:t>}</w:t>
      </w:r>
    </w:p>
    <w:p>
      <w:pPr>
        <w:rPr>
          <w:sz w:val="28"/>
          <w:szCs w:val="28"/>
        </w:rPr>
      </w:pPr>
      <w:r>
        <w:rPr>
          <w:sz w:val="28"/>
          <w:szCs w:val="28"/>
          <w:rtl w:val="0"/>
        </w:rPr>
        <w:t>for (int i =0; i&lt;n; i ++)</w:t>
      </w:r>
    </w:p>
    <w:p>
      <w:pPr>
        <w:rPr>
          <w:sz w:val="28"/>
          <w:szCs w:val="28"/>
        </w:rPr>
      </w:pPr>
      <w:r>
        <w:rPr>
          <w:sz w:val="28"/>
          <w:szCs w:val="28"/>
          <w:rtl w:val="0"/>
        </w:rPr>
        <w:t>{</w:t>
      </w:r>
    </w:p>
    <w:p>
      <w:pPr>
        <w:rPr>
          <w:sz w:val="28"/>
          <w:szCs w:val="28"/>
        </w:rPr>
      </w:pPr>
      <w:r>
        <w:rPr>
          <w:sz w:val="28"/>
          <w:szCs w:val="28"/>
          <w:rtl w:val="0"/>
        </w:rPr>
        <w:t>count = 1;</w:t>
      </w:r>
    </w:p>
    <w:p>
      <w:pPr>
        <w:rPr>
          <w:sz w:val="28"/>
          <w:szCs w:val="28"/>
        </w:rPr>
      </w:pPr>
      <w:r>
        <w:rPr>
          <w:sz w:val="28"/>
          <w:szCs w:val="28"/>
          <w:rtl w:val="0"/>
        </w:rPr>
        <w:t>for (int j=j+1; j&lt;n;j++)</w:t>
      </w:r>
    </w:p>
    <w:p>
      <w:pPr>
        <w:rPr>
          <w:sz w:val="28"/>
          <w:szCs w:val="28"/>
        </w:rPr>
      </w:pPr>
      <w:r>
        <w:rPr>
          <w:sz w:val="28"/>
          <w:szCs w:val="28"/>
          <w:rtl w:val="0"/>
        </w:rPr>
        <w:t>{</w:t>
      </w:r>
    </w:p>
    <w:p>
      <w:pPr>
        <w:rPr>
          <w:sz w:val="28"/>
          <w:szCs w:val="28"/>
        </w:rPr>
      </w:pPr>
      <w:r>
        <w:rPr>
          <w:sz w:val="28"/>
          <w:szCs w:val="28"/>
          <w:rtl w:val="0"/>
        </w:rPr>
        <w:t>if (a[i[= a [j])</w:t>
      </w:r>
    </w:p>
    <w:p>
      <w:pPr>
        <w:rPr>
          <w:sz w:val="28"/>
          <w:szCs w:val="28"/>
        </w:rPr>
      </w:pPr>
      <w:r>
        <w:rPr>
          <w:sz w:val="28"/>
          <w:szCs w:val="28"/>
          <w:rtl w:val="0"/>
        </w:rPr>
        <w:t>{</w:t>
      </w:r>
    </w:p>
    <w:p>
      <w:pPr>
        <w:rPr>
          <w:sz w:val="28"/>
          <w:szCs w:val="28"/>
        </w:rPr>
      </w:pPr>
      <w:r>
        <w:rPr>
          <w:sz w:val="28"/>
          <w:szCs w:val="28"/>
          <w:rtl w:val="0"/>
        </w:rPr>
        <w:t>Count ++;</w:t>
      </w:r>
    </w:p>
    <w:p>
      <w:pPr>
        <w:rPr>
          <w:sz w:val="28"/>
          <w:szCs w:val="28"/>
        </w:rPr>
      </w:pPr>
      <w:r>
        <w:rPr>
          <w:sz w:val="28"/>
          <w:szCs w:val="28"/>
          <w:rtl w:val="0"/>
        </w:rPr>
        <w:t>f[j]=0;</w:t>
      </w:r>
    </w:p>
    <w:p>
      <w:pPr>
        <w:rPr>
          <w:sz w:val="28"/>
          <w:szCs w:val="28"/>
        </w:rPr>
      </w:pPr>
      <w:r>
        <w:rPr>
          <w:sz w:val="28"/>
          <w:szCs w:val="28"/>
          <w:rtl w:val="0"/>
        </w:rPr>
        <w:t xml:space="preserve">      }</w:t>
      </w:r>
    </w:p>
    <w:p>
      <w:pPr>
        <w:rPr>
          <w:sz w:val="28"/>
          <w:szCs w:val="28"/>
        </w:rPr>
      </w:pPr>
      <w:r>
        <w:rPr>
          <w:sz w:val="28"/>
          <w:szCs w:val="28"/>
          <w:rtl w:val="0"/>
        </w:rPr>
        <w:t>}</w:t>
      </w:r>
    </w:p>
    <w:p>
      <w:pPr>
        <w:rPr>
          <w:sz w:val="28"/>
          <w:szCs w:val="28"/>
        </w:rPr>
      </w:pPr>
      <w:r>
        <w:rPr>
          <w:sz w:val="28"/>
          <w:szCs w:val="28"/>
          <w:rtl w:val="0"/>
        </w:rPr>
        <w:t>if (f[i]=0)</w:t>
      </w:r>
    </w:p>
    <w:p>
      <w:pPr>
        <w:rPr>
          <w:sz w:val="28"/>
          <w:szCs w:val="28"/>
        </w:rPr>
      </w:pPr>
      <w:r>
        <w:rPr>
          <w:sz w:val="28"/>
          <w:szCs w:val="28"/>
          <w:rtl w:val="0"/>
        </w:rPr>
        <w:t>{</w:t>
      </w:r>
    </w:p>
    <w:p>
      <w:pPr>
        <w:rPr>
          <w:sz w:val="28"/>
          <w:szCs w:val="28"/>
        </w:rPr>
      </w:pPr>
      <w:r>
        <w:rPr>
          <w:sz w:val="28"/>
          <w:szCs w:val="28"/>
          <w:rtl w:val="0"/>
        </w:rPr>
        <w:t>f[i]= count;</w:t>
      </w:r>
    </w:p>
    <w:p>
      <w:pPr>
        <w:rPr>
          <w:sz w:val="28"/>
          <w:szCs w:val="28"/>
        </w:rPr>
      </w:pPr>
      <w:r>
        <w:rPr>
          <w:sz w:val="28"/>
          <w:szCs w:val="28"/>
          <w:rtl w:val="0"/>
        </w:rPr>
        <w:t xml:space="preserve">     }</w:t>
      </w:r>
    </w:p>
    <w:p>
      <w:pPr>
        <w:rPr>
          <w:sz w:val="28"/>
          <w:szCs w:val="28"/>
        </w:rPr>
      </w:pPr>
      <w:r>
        <w:rPr>
          <w:sz w:val="28"/>
          <w:szCs w:val="28"/>
          <w:rtl w:val="0"/>
        </w:rPr>
        <w:t>}</w:t>
      </w:r>
    </w:p>
    <w:p>
      <w:pPr>
        <w:rPr>
          <w:sz w:val="28"/>
          <w:szCs w:val="28"/>
        </w:rPr>
      </w:pPr>
      <w:r>
        <w:rPr>
          <w:sz w:val="28"/>
          <w:szCs w:val="28"/>
          <w:rtl w:val="0"/>
        </w:rPr>
        <w:t>print f (“Unique elements are :|n”);</w:t>
      </w:r>
    </w:p>
    <w:p>
      <w:pPr>
        <w:rPr>
          <w:sz w:val="28"/>
          <w:szCs w:val="28"/>
        </w:rPr>
      </w:pPr>
      <w:r>
        <w:rPr>
          <w:sz w:val="28"/>
          <w:szCs w:val="28"/>
          <w:rtl w:val="0"/>
        </w:rPr>
        <w:t>For (int i = 0 ; i&lt;n; i++)</w:t>
      </w:r>
    </w:p>
    <w:p>
      <w:pPr>
        <w:rPr>
          <w:sz w:val="28"/>
          <w:szCs w:val="28"/>
        </w:rPr>
      </w:pPr>
      <w:r>
        <w:rPr>
          <w:sz w:val="28"/>
          <w:szCs w:val="28"/>
          <w:rtl w:val="0"/>
        </w:rPr>
        <w:t>{</w:t>
      </w:r>
    </w:p>
    <w:p>
      <w:pPr>
        <w:rPr>
          <w:sz w:val="28"/>
          <w:szCs w:val="28"/>
        </w:rPr>
      </w:pPr>
      <w:r>
        <w:rPr>
          <w:sz w:val="28"/>
          <w:szCs w:val="28"/>
          <w:rtl w:val="0"/>
        </w:rPr>
        <w:t>if (f[i] == 1)</w:t>
      </w:r>
    </w:p>
    <w:p>
      <w:pPr>
        <w:rPr>
          <w:sz w:val="28"/>
          <w:szCs w:val="28"/>
        </w:rPr>
      </w:pPr>
      <w:r>
        <w:rPr>
          <w:sz w:val="28"/>
          <w:szCs w:val="28"/>
          <w:rtl w:val="0"/>
        </w:rPr>
        <w:t>{</w:t>
      </w:r>
    </w:p>
    <w:p>
      <w:pPr>
        <w:rPr>
          <w:sz w:val="28"/>
          <w:szCs w:val="28"/>
        </w:rPr>
      </w:pPr>
      <w:r>
        <w:rPr>
          <w:sz w:val="28"/>
          <w:szCs w:val="28"/>
          <w:rtl w:val="0"/>
        </w:rPr>
        <w:t>printf (“%d”,a[i] );</w:t>
      </w:r>
    </w:p>
    <w:p>
      <w:pPr>
        <w:rPr>
          <w:sz w:val="28"/>
          <w:szCs w:val="28"/>
        </w:rPr>
      </w:pPr>
      <w:r>
        <w:rPr>
          <w:sz w:val="28"/>
          <w:szCs w:val="28"/>
          <w:rtl w:val="0"/>
        </w:rPr>
        <w:t xml:space="preserve">           }</w:t>
      </w:r>
    </w:p>
    <w:p>
      <w:pPr>
        <w:rPr>
          <w:sz w:val="28"/>
          <w:szCs w:val="28"/>
        </w:rPr>
      </w:pPr>
      <w:r>
        <w:rPr>
          <w:sz w:val="28"/>
          <w:szCs w:val="28"/>
          <w:rtl w:val="0"/>
        </w:rPr>
        <w:t xml:space="preserve">       }</w:t>
      </w:r>
    </w:p>
    <w:p>
      <w:pPr>
        <w:rPr>
          <w:sz w:val="28"/>
          <w:szCs w:val="28"/>
          <w:rtl w:val="0"/>
        </w:rPr>
      </w:pPr>
      <w:r>
        <w:rPr>
          <w:sz w:val="28"/>
          <w:szCs w:val="28"/>
          <w:rtl w:val="0"/>
        </w:rPr>
        <w:t>}</w:t>
      </w:r>
    </w:p>
    <w:p>
      <w:pPr>
        <w:rPr>
          <w:sz w:val="28"/>
          <w:szCs w:val="28"/>
        </w:rPr>
      </w:pPr>
    </w:p>
    <w:p>
      <w:pPr>
        <w:rPr>
          <w:b w:val="0"/>
          <w:bCs/>
          <w:color w:val="0000FF"/>
          <w:sz w:val="28"/>
          <w:szCs w:val="28"/>
        </w:rPr>
      </w:pPr>
      <w:r>
        <w:rPr>
          <w:b w:val="0"/>
          <w:bCs/>
          <w:color w:val="0000FF"/>
          <w:sz w:val="28"/>
          <w:szCs w:val="28"/>
          <w:rtl w:val="0"/>
        </w:rPr>
        <w:t>Conclusion:-</w:t>
      </w:r>
    </w:p>
    <w:p>
      <w:pPr>
        <w:rPr>
          <w:sz w:val="28"/>
          <w:szCs w:val="28"/>
          <w:rtl w:val="0"/>
        </w:rPr>
      </w:pPr>
      <w:r>
        <w:rPr>
          <w:sz w:val="28"/>
          <w:szCs w:val="28"/>
          <w:rtl w:val="0"/>
        </w:rPr>
        <w:t>Simulation of this program, helped me to understand the use of loops and branching statements in C programs.</w:t>
      </w:r>
    </w:p>
    <w:p>
      <w:pPr>
        <w:rPr>
          <w:sz w:val="28"/>
          <w:szCs w:val="28"/>
          <w:rtl w:val="0"/>
        </w:rPr>
      </w:pPr>
    </w:p>
    <w:p>
      <w:pPr>
        <w:rPr>
          <w:b/>
          <w:sz w:val="28"/>
          <w:szCs w:val="28"/>
        </w:rPr>
      </w:pPr>
      <w:r>
        <w:rPr>
          <w:sz w:val="28"/>
          <w:szCs w:val="28"/>
          <w:rtl w:val="0"/>
        </w:rPr>
        <w:t>20.</w:t>
      </w:r>
      <w:r>
        <w:rPr>
          <w:b w:val="0"/>
          <w:bCs w:val="0"/>
          <w:color w:val="0000FF"/>
          <w:sz w:val="28"/>
          <w:szCs w:val="28"/>
          <w:rtl w:val="0"/>
        </w:rPr>
        <w:t xml:space="preserve"> Objective:-</w:t>
      </w:r>
      <w:r>
        <w:rPr>
          <w:b/>
          <w:sz w:val="28"/>
          <w:szCs w:val="28"/>
          <w:rtl w:val="0"/>
        </w:rPr>
        <w:t xml:space="preserve"> </w:t>
      </w:r>
    </w:p>
    <w:p>
      <w:pPr>
        <w:rPr>
          <w:sz w:val="28"/>
          <w:szCs w:val="28"/>
        </w:rPr>
      </w:pPr>
      <w:r>
        <w:rPr>
          <w:sz w:val="28"/>
          <w:szCs w:val="28"/>
          <w:rtl w:val="0"/>
        </w:rPr>
        <w:t xml:space="preserve">At the end of this activity, we shall be able to </w:t>
      </w:r>
    </w:p>
    <w:p>
      <w:pPr>
        <w:numPr>
          <w:ilvl w:val="0"/>
          <w:numId w:val="17"/>
        </w:numPr>
        <w:ind w:left="720" w:hanging="360"/>
        <w:rPr>
          <w:sz w:val="28"/>
          <w:szCs w:val="28"/>
        </w:rPr>
      </w:pPr>
      <w:r>
        <w:rPr>
          <w:sz w:val="28"/>
          <w:szCs w:val="28"/>
          <w:rtl w:val="0"/>
        </w:rPr>
        <w:t>Use for loops</w:t>
      </w:r>
    </w:p>
    <w:p>
      <w:pPr>
        <w:numPr>
          <w:ilvl w:val="0"/>
          <w:numId w:val="17"/>
        </w:numPr>
        <w:ind w:left="720" w:hanging="360"/>
        <w:rPr>
          <w:sz w:val="28"/>
          <w:szCs w:val="28"/>
        </w:rPr>
      </w:pPr>
      <w:r>
        <w:rPr>
          <w:sz w:val="28"/>
          <w:szCs w:val="28"/>
          <w:rtl w:val="0"/>
        </w:rPr>
        <w:t>Use 2- dimensional arrays in c - program.</w:t>
      </w:r>
    </w:p>
    <w:p>
      <w:pPr>
        <w:rPr>
          <w:b w:val="0"/>
          <w:bCs/>
          <w:color w:val="0000FF"/>
          <w:sz w:val="28"/>
          <w:szCs w:val="28"/>
        </w:rPr>
      </w:pPr>
      <w:r>
        <w:rPr>
          <w:b w:val="0"/>
          <w:bCs/>
          <w:color w:val="0000FF"/>
          <w:sz w:val="28"/>
          <w:szCs w:val="28"/>
          <w:rtl w:val="0"/>
        </w:rPr>
        <w:t xml:space="preserve">Problem statement:- </w:t>
      </w:r>
    </w:p>
    <w:p>
      <w:pPr>
        <w:rPr>
          <w:sz w:val="28"/>
          <w:szCs w:val="28"/>
        </w:rPr>
      </w:pPr>
      <w:r>
        <w:rPr>
          <w:sz w:val="28"/>
          <w:szCs w:val="28"/>
          <w:rtl w:val="0"/>
        </w:rPr>
        <w:t>In this problem we aim to understand and we use 2 D arrays and for loops to get the addition of 2 matrices. It is required to get the input from the admin such as:-</w:t>
      </w:r>
    </w:p>
    <w:p>
      <w:pPr>
        <w:rPr>
          <w:i/>
          <w:sz w:val="28"/>
          <w:szCs w:val="28"/>
        </w:rPr>
      </w:pPr>
      <w:r>
        <w:rPr>
          <w:i/>
          <w:sz w:val="28"/>
          <w:szCs w:val="28"/>
          <w:rtl w:val="0"/>
        </w:rPr>
        <w:t>Elements in the first matrix:</w:t>
      </w:r>
    </w:p>
    <w:p>
      <w:pPr>
        <w:rPr>
          <w:i/>
          <w:sz w:val="28"/>
          <w:szCs w:val="28"/>
        </w:rPr>
      </w:pPr>
      <w:r>
        <w:rPr>
          <w:i/>
          <w:sz w:val="28"/>
          <w:szCs w:val="28"/>
          <w:rtl w:val="0"/>
        </w:rPr>
        <w:t>Elements in the second matrix:</w:t>
      </w:r>
    </w:p>
    <w:p>
      <w:pPr>
        <w:rPr>
          <w:sz w:val="28"/>
          <w:szCs w:val="28"/>
        </w:rPr>
      </w:pPr>
      <w:r>
        <w:rPr>
          <w:sz w:val="28"/>
          <w:szCs w:val="28"/>
          <w:rtl w:val="0"/>
        </w:rPr>
        <w:t>Once these are collected, we print the output of an additional matrix.</w:t>
      </w:r>
    </w:p>
    <w:p>
      <w:pPr>
        <w:rPr>
          <w:sz w:val="28"/>
          <w:szCs w:val="28"/>
        </w:rPr>
      </w:pPr>
    </w:p>
    <w:p>
      <w:pPr>
        <w:rPr>
          <w:b w:val="0"/>
          <w:bCs/>
          <w:color w:val="0000FF"/>
          <w:sz w:val="28"/>
          <w:szCs w:val="28"/>
        </w:rPr>
      </w:pPr>
      <w:r>
        <w:rPr>
          <w:b w:val="0"/>
          <w:bCs/>
          <w:color w:val="0000FF"/>
          <w:sz w:val="28"/>
          <w:szCs w:val="28"/>
          <w:rtl w:val="0"/>
        </w:rPr>
        <w:t>Algorithm:-</w:t>
      </w:r>
    </w:p>
    <w:p>
      <w:pPr>
        <w:rPr>
          <w:sz w:val="28"/>
          <w:szCs w:val="28"/>
        </w:rPr>
      </w:pPr>
      <w:r>
        <w:rPr>
          <w:sz w:val="28"/>
          <w:szCs w:val="28"/>
          <w:rtl w:val="0"/>
        </w:rPr>
        <w:t>START</w:t>
      </w:r>
    </w:p>
    <w:p>
      <w:pPr>
        <w:rPr>
          <w:sz w:val="28"/>
          <w:szCs w:val="28"/>
        </w:rPr>
      </w:pPr>
      <w:r>
        <w:rPr>
          <w:sz w:val="28"/>
          <w:szCs w:val="28"/>
          <w:rtl w:val="0"/>
        </w:rPr>
        <w:t>DEFINE VARIABLES : A=5,B=5,C=5,D=5</w:t>
      </w:r>
    </w:p>
    <w:p>
      <w:pPr>
        <w:rPr>
          <w:sz w:val="28"/>
          <w:szCs w:val="28"/>
        </w:rPr>
      </w:pPr>
      <w:r>
        <w:rPr>
          <w:sz w:val="28"/>
          <w:szCs w:val="28"/>
          <w:rtl w:val="0"/>
        </w:rPr>
        <w:t>INPUT: Reads inputs from the user.</w:t>
      </w:r>
    </w:p>
    <w:p>
      <w:pPr>
        <w:rPr>
          <w:sz w:val="28"/>
          <w:szCs w:val="28"/>
        </w:rPr>
      </w:pPr>
      <w:r>
        <w:rPr>
          <w:sz w:val="28"/>
          <w:szCs w:val="28"/>
          <w:rtl w:val="0"/>
        </w:rPr>
        <w:t>COMPUTATION: Adds 2 matrices elements.</w:t>
      </w:r>
    </w:p>
    <w:p>
      <w:pPr>
        <w:rPr>
          <w:sz w:val="28"/>
          <w:szCs w:val="28"/>
        </w:rPr>
      </w:pPr>
      <w:r>
        <w:rPr>
          <w:sz w:val="28"/>
          <w:szCs w:val="28"/>
          <w:rtl w:val="0"/>
        </w:rPr>
        <w:t>DISPLAY: Prints the resultant matrix.</w:t>
      </w:r>
    </w:p>
    <w:p>
      <w:pPr>
        <w:rPr>
          <w:sz w:val="28"/>
          <w:szCs w:val="28"/>
          <w:rtl w:val="0"/>
        </w:rPr>
      </w:pPr>
      <w:r>
        <w:rPr>
          <w:sz w:val="28"/>
          <w:szCs w:val="28"/>
          <w:rtl w:val="0"/>
        </w:rPr>
        <w:t>STOP</w:t>
      </w:r>
    </w:p>
    <w:p>
      <w:pPr>
        <w:rPr>
          <w:rFonts w:hint="default"/>
          <w:color w:val="0000FF"/>
          <w:sz w:val="28"/>
          <w:szCs w:val="28"/>
          <w:rtl w:val="0"/>
          <w:lang w:val="en-US"/>
        </w:rPr>
      </w:pPr>
      <w:r>
        <w:rPr>
          <w:rFonts w:hint="default"/>
          <w:color w:val="0000FF"/>
          <w:sz w:val="28"/>
          <w:szCs w:val="28"/>
          <w:rtl w:val="0"/>
          <w:lang w:val="en-US"/>
        </w:rPr>
        <w:t>Input:-</w:t>
      </w:r>
    </w:p>
    <w:p>
      <w:pPr>
        <w:rPr>
          <w:rFonts w:hint="default"/>
          <w:color w:val="auto"/>
          <w:sz w:val="28"/>
          <w:szCs w:val="28"/>
          <w:rtl w:val="0"/>
          <w:lang w:val="en-US"/>
        </w:rPr>
      </w:pPr>
      <w:r>
        <w:rPr>
          <w:rFonts w:hint="default"/>
          <w:color w:val="auto"/>
          <w:sz w:val="28"/>
          <w:szCs w:val="28"/>
          <w:rtl w:val="0"/>
          <w:lang w:val="en-US"/>
        </w:rPr>
        <w:t>#include &lt;stdio.h&gt;</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int main()</w:t>
      </w:r>
    </w:p>
    <w:p>
      <w:pPr>
        <w:rPr>
          <w:rFonts w:hint="default"/>
          <w:color w:val="auto"/>
          <w:sz w:val="28"/>
          <w:szCs w:val="28"/>
          <w:rtl w:val="0"/>
          <w:lang w:val="en-US"/>
        </w:rPr>
      </w:pPr>
      <w:r>
        <w:rPr>
          <w:rFonts w:hint="default"/>
          <w:color w:val="auto"/>
          <w:sz w:val="28"/>
          <w:szCs w:val="28"/>
          <w:rtl w:val="0"/>
          <w:lang w:val="en-US"/>
        </w:rPr>
        <w:t>{</w:t>
      </w:r>
    </w:p>
    <w:p>
      <w:pPr>
        <w:rPr>
          <w:rFonts w:hint="default"/>
          <w:color w:val="auto"/>
          <w:sz w:val="28"/>
          <w:szCs w:val="28"/>
          <w:rtl w:val="0"/>
          <w:lang w:val="en-US"/>
        </w:rPr>
      </w:pPr>
      <w:r>
        <w:rPr>
          <w:rFonts w:hint="default"/>
          <w:color w:val="auto"/>
          <w:sz w:val="28"/>
          <w:szCs w:val="28"/>
          <w:rtl w:val="0"/>
          <w:lang w:val="en-US"/>
        </w:rPr>
        <w:t xml:space="preserve">   int m, n, c, d, first[10][10], second[10][10], sum[10][10];</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printf("Enter the number of rows and columns of matrix\n");</w:t>
      </w:r>
    </w:p>
    <w:p>
      <w:pPr>
        <w:rPr>
          <w:rFonts w:hint="default"/>
          <w:color w:val="auto"/>
          <w:sz w:val="28"/>
          <w:szCs w:val="28"/>
          <w:rtl w:val="0"/>
          <w:lang w:val="en-US"/>
        </w:rPr>
      </w:pPr>
      <w:r>
        <w:rPr>
          <w:rFonts w:hint="default"/>
          <w:color w:val="auto"/>
          <w:sz w:val="28"/>
          <w:szCs w:val="28"/>
          <w:rtl w:val="0"/>
          <w:lang w:val="en-US"/>
        </w:rPr>
        <w:t xml:space="preserve">   scanf("%d%d", &amp;m, &amp;n);</w:t>
      </w:r>
    </w:p>
    <w:p>
      <w:pPr>
        <w:rPr>
          <w:rFonts w:hint="default"/>
          <w:color w:val="auto"/>
          <w:sz w:val="28"/>
          <w:szCs w:val="28"/>
          <w:rtl w:val="0"/>
          <w:lang w:val="en-US"/>
        </w:rPr>
      </w:pPr>
      <w:r>
        <w:rPr>
          <w:rFonts w:hint="default"/>
          <w:color w:val="auto"/>
          <w:sz w:val="28"/>
          <w:szCs w:val="28"/>
          <w:rtl w:val="0"/>
          <w:lang w:val="en-US"/>
        </w:rPr>
        <w:t xml:space="preserve">   printf("Enter the elements of first matrix\n");</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for (c = 0; c &lt; m; c++)</w:t>
      </w:r>
    </w:p>
    <w:p>
      <w:pPr>
        <w:rPr>
          <w:rFonts w:hint="default"/>
          <w:color w:val="auto"/>
          <w:sz w:val="28"/>
          <w:szCs w:val="28"/>
          <w:rtl w:val="0"/>
          <w:lang w:val="en-US"/>
        </w:rPr>
      </w:pPr>
      <w:r>
        <w:rPr>
          <w:rFonts w:hint="default"/>
          <w:color w:val="auto"/>
          <w:sz w:val="28"/>
          <w:szCs w:val="28"/>
          <w:rtl w:val="0"/>
          <w:lang w:val="en-US"/>
        </w:rPr>
        <w:t xml:space="preserve">      for (d = 0; d &lt; n; d++)</w:t>
      </w:r>
    </w:p>
    <w:p>
      <w:pPr>
        <w:rPr>
          <w:rFonts w:hint="default"/>
          <w:color w:val="auto"/>
          <w:sz w:val="28"/>
          <w:szCs w:val="28"/>
          <w:rtl w:val="0"/>
          <w:lang w:val="en-US"/>
        </w:rPr>
      </w:pPr>
      <w:r>
        <w:rPr>
          <w:rFonts w:hint="default"/>
          <w:color w:val="auto"/>
          <w:sz w:val="28"/>
          <w:szCs w:val="28"/>
          <w:rtl w:val="0"/>
          <w:lang w:val="en-US"/>
        </w:rPr>
        <w:t xml:space="preserve">         scanf("%d", &amp;first[c][d]);</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printf("Enter the elements of second matrix\n");</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for (c = 0; c &lt; m; c++)</w:t>
      </w:r>
    </w:p>
    <w:p>
      <w:pPr>
        <w:rPr>
          <w:rFonts w:hint="default"/>
          <w:color w:val="auto"/>
          <w:sz w:val="28"/>
          <w:szCs w:val="28"/>
          <w:rtl w:val="0"/>
          <w:lang w:val="en-US"/>
        </w:rPr>
      </w:pPr>
      <w:r>
        <w:rPr>
          <w:rFonts w:hint="default"/>
          <w:color w:val="auto"/>
          <w:sz w:val="28"/>
          <w:szCs w:val="28"/>
          <w:rtl w:val="0"/>
          <w:lang w:val="en-US"/>
        </w:rPr>
        <w:t xml:space="preserve">      for (d = 0 ; d &lt; n; d++)</w:t>
      </w:r>
    </w:p>
    <w:p>
      <w:pPr>
        <w:rPr>
          <w:rFonts w:hint="default"/>
          <w:color w:val="auto"/>
          <w:sz w:val="28"/>
          <w:szCs w:val="28"/>
          <w:rtl w:val="0"/>
          <w:lang w:val="en-US"/>
        </w:rPr>
      </w:pPr>
      <w:r>
        <w:rPr>
          <w:rFonts w:hint="default"/>
          <w:color w:val="auto"/>
          <w:sz w:val="28"/>
          <w:szCs w:val="28"/>
          <w:rtl w:val="0"/>
          <w:lang w:val="en-US"/>
        </w:rPr>
        <w:t xml:space="preserve">         scanf("%d", &amp;second[c][d]);</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printf("Sum of entered matrices:-\n");</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for (c = 0; c &lt; m; c++) {</w:t>
      </w:r>
    </w:p>
    <w:p>
      <w:pPr>
        <w:rPr>
          <w:rFonts w:hint="default"/>
          <w:color w:val="auto"/>
          <w:sz w:val="28"/>
          <w:szCs w:val="28"/>
          <w:rtl w:val="0"/>
          <w:lang w:val="en-US"/>
        </w:rPr>
      </w:pPr>
      <w:r>
        <w:rPr>
          <w:rFonts w:hint="default"/>
          <w:color w:val="auto"/>
          <w:sz w:val="28"/>
          <w:szCs w:val="28"/>
          <w:rtl w:val="0"/>
          <w:lang w:val="en-US"/>
        </w:rPr>
        <w:t xml:space="preserve">      for (d = 0 ; d &lt; n; d++) {</w:t>
      </w:r>
    </w:p>
    <w:p>
      <w:pPr>
        <w:rPr>
          <w:rFonts w:hint="default"/>
          <w:color w:val="auto"/>
          <w:sz w:val="28"/>
          <w:szCs w:val="28"/>
          <w:rtl w:val="0"/>
          <w:lang w:val="en-US"/>
        </w:rPr>
      </w:pPr>
      <w:r>
        <w:rPr>
          <w:rFonts w:hint="default"/>
          <w:color w:val="auto"/>
          <w:sz w:val="28"/>
          <w:szCs w:val="28"/>
          <w:rtl w:val="0"/>
          <w:lang w:val="en-US"/>
        </w:rPr>
        <w:t xml:space="preserve">         sum[c][d] = first[c][d] + second[c][d];</w:t>
      </w:r>
    </w:p>
    <w:p>
      <w:pPr>
        <w:rPr>
          <w:rFonts w:hint="default"/>
          <w:color w:val="auto"/>
          <w:sz w:val="28"/>
          <w:szCs w:val="28"/>
          <w:rtl w:val="0"/>
          <w:lang w:val="en-US"/>
        </w:rPr>
      </w:pPr>
      <w:r>
        <w:rPr>
          <w:rFonts w:hint="default"/>
          <w:color w:val="auto"/>
          <w:sz w:val="28"/>
          <w:szCs w:val="28"/>
          <w:rtl w:val="0"/>
          <w:lang w:val="en-US"/>
        </w:rPr>
        <w:t xml:space="preserve">         printf("%d\t", sum[c][d]);</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printf("\n");</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w:t>
      </w:r>
    </w:p>
    <w:p>
      <w:pPr>
        <w:rPr>
          <w:rFonts w:hint="default"/>
          <w:color w:val="auto"/>
          <w:sz w:val="28"/>
          <w:szCs w:val="28"/>
          <w:rtl w:val="0"/>
          <w:lang w:val="en-US"/>
        </w:rPr>
      </w:pPr>
      <w:r>
        <w:rPr>
          <w:rFonts w:hint="default"/>
          <w:color w:val="auto"/>
          <w:sz w:val="28"/>
          <w:szCs w:val="28"/>
          <w:rtl w:val="0"/>
          <w:lang w:val="en-US"/>
        </w:rPr>
        <w:t xml:space="preserve">   return 0;</w:t>
      </w:r>
    </w:p>
    <w:p>
      <w:pPr>
        <w:rPr>
          <w:rFonts w:hint="default"/>
          <w:color w:val="auto"/>
          <w:sz w:val="28"/>
          <w:szCs w:val="28"/>
          <w:rtl w:val="0"/>
          <w:lang w:val="en-US"/>
        </w:rPr>
      </w:pPr>
      <w:r>
        <w:rPr>
          <w:rFonts w:hint="default"/>
          <w:color w:val="auto"/>
          <w:sz w:val="28"/>
          <w:szCs w:val="28"/>
          <w:rtl w:val="0"/>
          <w:lang w:val="en-US"/>
        </w:rPr>
        <w:t>}</w:t>
      </w:r>
    </w:p>
    <w:p>
      <w:pPr>
        <w:rPr>
          <w:rFonts w:hint="default"/>
          <w:color w:val="0000FF"/>
          <w:sz w:val="28"/>
          <w:szCs w:val="28"/>
          <w:rtl w:val="0"/>
          <w:lang w:val="en-US"/>
        </w:rPr>
      </w:pPr>
    </w:p>
    <w:p>
      <w:pPr>
        <w:rPr>
          <w:rFonts w:hint="default"/>
          <w:color w:val="auto"/>
          <w:sz w:val="28"/>
          <w:szCs w:val="28"/>
          <w:rtl w:val="0"/>
          <w:lang w:val="en-US"/>
        </w:rPr>
      </w:pPr>
      <w:r>
        <w:rPr>
          <w:rFonts w:hint="default"/>
          <w:color w:val="0000FF"/>
          <w:sz w:val="28"/>
          <w:szCs w:val="28"/>
          <w:rtl w:val="0"/>
          <w:lang w:val="en-US"/>
        </w:rPr>
        <w:t>Output:-</w:t>
      </w:r>
    </w:p>
    <w:p>
      <w:pPr>
        <w:rPr>
          <w:rFonts w:hint="default"/>
          <w:color w:val="auto"/>
          <w:sz w:val="28"/>
          <w:szCs w:val="28"/>
          <w:rtl w:val="0"/>
          <w:lang w:val="en-US"/>
        </w:rPr>
      </w:pPr>
      <w:r>
        <w:rPr>
          <w:rFonts w:hint="default"/>
          <w:color w:val="auto"/>
          <w:sz w:val="28"/>
          <w:szCs w:val="28"/>
          <w:rtl w:val="0"/>
          <w:lang w:val="en-US"/>
        </w:rPr>
        <w:drawing>
          <wp:inline distT="0" distB="0" distL="114300" distR="114300">
            <wp:extent cx="4572000" cy="2429510"/>
            <wp:effectExtent l="0" t="0" r="0" b="8890"/>
            <wp:docPr id="12" name="Picture 12" descr="Screenshot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55)"/>
                    <pic:cNvPicPr>
                      <a:picLocks noChangeAspect="1"/>
                    </pic:cNvPicPr>
                  </pic:nvPicPr>
                  <pic:blipFill>
                    <a:blip r:embed="rId21"/>
                    <a:stretch>
                      <a:fillRect/>
                    </a:stretch>
                  </pic:blipFill>
                  <pic:spPr>
                    <a:xfrm>
                      <a:off x="0" y="0"/>
                      <a:ext cx="4572000" cy="2429510"/>
                    </a:xfrm>
                    <a:prstGeom prst="rect">
                      <a:avLst/>
                    </a:prstGeom>
                  </pic:spPr>
                </pic:pic>
              </a:graphicData>
            </a:graphic>
          </wp:inline>
        </w:drawing>
      </w:r>
    </w:p>
    <w:p>
      <w:pPr>
        <w:rPr>
          <w:sz w:val="28"/>
          <w:szCs w:val="28"/>
          <w:rtl w:val="0"/>
        </w:rPr>
      </w:pPr>
    </w:p>
    <w:p>
      <w:pPr>
        <w:rPr>
          <w:rFonts w:hint="default"/>
          <w:sz w:val="28"/>
          <w:szCs w:val="28"/>
          <w:rtl w:val="0"/>
          <w:lang w:val="en-US"/>
        </w:rPr>
      </w:pPr>
      <w:r>
        <w:rPr>
          <w:rFonts w:hint="default"/>
          <w:sz w:val="28"/>
          <w:szCs w:val="28"/>
          <w:rtl w:val="0"/>
          <w:lang w:val="en-US"/>
        </w:rPr>
        <w:drawing>
          <wp:inline distT="0" distB="0" distL="114300" distR="114300">
            <wp:extent cx="5271135" cy="2249170"/>
            <wp:effectExtent l="0" t="0" r="5715" b="17780"/>
            <wp:docPr id="13" name="Picture 13" descr="Screenshot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156)"/>
                    <pic:cNvPicPr>
                      <a:picLocks noChangeAspect="1"/>
                    </pic:cNvPicPr>
                  </pic:nvPicPr>
                  <pic:blipFill>
                    <a:blip r:embed="rId22"/>
                    <a:stretch>
                      <a:fillRect/>
                    </a:stretch>
                  </pic:blipFill>
                  <pic:spPr>
                    <a:xfrm>
                      <a:off x="0" y="0"/>
                      <a:ext cx="5271135" cy="2249170"/>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Conclusion:-</w:t>
      </w:r>
    </w:p>
    <w:p>
      <w:pPr>
        <w:rPr>
          <w:sz w:val="28"/>
          <w:szCs w:val="28"/>
        </w:rPr>
      </w:pPr>
      <w:r>
        <w:rPr>
          <w:sz w:val="28"/>
          <w:szCs w:val="28"/>
          <w:rtl w:val="0"/>
        </w:rPr>
        <w:t>Simulation of this program helped me to understand the logic for adding 2 matrices. Further it helps to understand the use of for loops.</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rPr>
          <w:b/>
          <w:bCs w:val="0"/>
          <w:color w:val="0B5FD1"/>
          <w:sz w:val="28"/>
          <w:szCs w:val="28"/>
        </w:rPr>
      </w:pPr>
      <w:r>
        <w:rPr>
          <w:rFonts w:hint="default" w:hAnsi="sans-serif" w:eastAsia="sans-serif" w:asciiTheme="minorAscii"/>
          <w:i w:val="0"/>
          <w:caps w:val="0"/>
          <w:color w:val="auto"/>
          <w:spacing w:val="0"/>
          <w:sz w:val="28"/>
          <w:szCs w:val="28"/>
          <w:shd w:val="clear" w:fill="FFFFFF"/>
          <w:lang w:val="en-US"/>
        </w:rPr>
        <w:t>21.))</w:t>
      </w:r>
      <w:r>
        <w:rPr>
          <w:b/>
          <w:bCs w:val="0"/>
          <w:color w:val="0B5FD1"/>
          <w:sz w:val="28"/>
          <w:szCs w:val="28"/>
          <w:rtl w:val="0"/>
        </w:rPr>
        <w:t xml:space="preserve">Objective:- </w:t>
      </w:r>
    </w:p>
    <w:p>
      <w:pPr>
        <w:rPr>
          <w:sz w:val="28"/>
          <w:szCs w:val="28"/>
        </w:rPr>
      </w:pPr>
      <w:r>
        <w:rPr>
          <w:sz w:val="28"/>
          <w:szCs w:val="28"/>
          <w:rtl w:val="0"/>
        </w:rPr>
        <w:t xml:space="preserve">At the end of this activity, we shall be able to </w:t>
      </w:r>
    </w:p>
    <w:p>
      <w:pPr>
        <w:numPr>
          <w:ilvl w:val="0"/>
          <w:numId w:val="18"/>
        </w:numPr>
        <w:ind w:left="720" w:hanging="360"/>
        <w:rPr>
          <w:sz w:val="28"/>
          <w:szCs w:val="28"/>
        </w:rPr>
      </w:pPr>
      <w:r>
        <w:rPr>
          <w:sz w:val="28"/>
          <w:szCs w:val="28"/>
          <w:rtl w:val="0"/>
        </w:rPr>
        <w:t>Use for loops</w:t>
      </w:r>
    </w:p>
    <w:p>
      <w:pPr>
        <w:numPr>
          <w:ilvl w:val="0"/>
          <w:numId w:val="18"/>
        </w:numPr>
        <w:ind w:left="720" w:hanging="360"/>
        <w:rPr>
          <w:sz w:val="28"/>
          <w:szCs w:val="28"/>
        </w:rPr>
      </w:pPr>
      <w:r>
        <w:rPr>
          <w:sz w:val="28"/>
          <w:szCs w:val="28"/>
          <w:rtl w:val="0"/>
        </w:rPr>
        <w:t>Use 2 -D arrays in C- program.</w:t>
      </w:r>
    </w:p>
    <w:p>
      <w:pPr>
        <w:rPr>
          <w:sz w:val="28"/>
          <w:szCs w:val="28"/>
        </w:rPr>
      </w:pPr>
    </w:p>
    <w:p>
      <w:pPr>
        <w:rPr>
          <w:b w:val="0"/>
          <w:bCs/>
          <w:color w:val="0B5FD1"/>
          <w:sz w:val="28"/>
          <w:szCs w:val="28"/>
        </w:rPr>
      </w:pPr>
      <w:r>
        <w:rPr>
          <w:b w:val="0"/>
          <w:bCs/>
          <w:color w:val="0B5FD1"/>
          <w:sz w:val="28"/>
          <w:szCs w:val="28"/>
          <w:rtl w:val="0"/>
        </w:rPr>
        <w:t>Problem statement:-</w:t>
      </w:r>
    </w:p>
    <w:p>
      <w:pPr>
        <w:rPr>
          <w:sz w:val="28"/>
          <w:szCs w:val="28"/>
        </w:rPr>
      </w:pPr>
      <w:r>
        <w:rPr>
          <w:sz w:val="28"/>
          <w:szCs w:val="28"/>
          <w:rtl w:val="0"/>
        </w:rPr>
        <w:t>In this problem we aim to understand and use 2D arrays and for loops to get the multiplication of 2 matrices. It is required to get the input from the admin such as:</w:t>
      </w:r>
    </w:p>
    <w:p>
      <w:pPr>
        <w:rPr>
          <w:i/>
          <w:sz w:val="28"/>
          <w:szCs w:val="28"/>
        </w:rPr>
      </w:pPr>
      <w:r>
        <w:rPr>
          <w:i/>
          <w:sz w:val="28"/>
          <w:szCs w:val="28"/>
          <w:rtl w:val="0"/>
        </w:rPr>
        <w:t>Elements in the first matrix:</w:t>
      </w:r>
    </w:p>
    <w:p>
      <w:pPr>
        <w:rPr>
          <w:i/>
          <w:sz w:val="28"/>
          <w:szCs w:val="28"/>
        </w:rPr>
      </w:pPr>
      <w:r>
        <w:rPr>
          <w:i/>
          <w:sz w:val="28"/>
          <w:szCs w:val="28"/>
          <w:rtl w:val="0"/>
        </w:rPr>
        <w:t>Elements in the second matrix:</w:t>
      </w:r>
    </w:p>
    <w:p>
      <w:pPr>
        <w:rPr>
          <w:sz w:val="28"/>
          <w:szCs w:val="28"/>
        </w:rPr>
      </w:pPr>
      <w:r>
        <w:rPr>
          <w:sz w:val="28"/>
          <w:szCs w:val="28"/>
          <w:rtl w:val="0"/>
        </w:rPr>
        <w:t>Once they are collected, we print the output of the multiplied matrix.</w:t>
      </w:r>
    </w:p>
    <w:p>
      <w:pPr>
        <w:rPr>
          <w:sz w:val="28"/>
          <w:szCs w:val="28"/>
        </w:rPr>
      </w:pPr>
    </w:p>
    <w:p>
      <w:pPr>
        <w:rPr>
          <w:b w:val="0"/>
          <w:bCs/>
          <w:color w:val="0B5FD1"/>
          <w:sz w:val="28"/>
          <w:szCs w:val="28"/>
        </w:rPr>
      </w:pPr>
      <w:r>
        <w:rPr>
          <w:b w:val="0"/>
          <w:bCs/>
          <w:color w:val="0B5FD1"/>
          <w:sz w:val="28"/>
          <w:szCs w:val="28"/>
          <w:rtl w:val="0"/>
        </w:rPr>
        <w:t>Algorithm:-</w:t>
      </w:r>
    </w:p>
    <w:p>
      <w:pPr>
        <w:rPr>
          <w:sz w:val="28"/>
          <w:szCs w:val="28"/>
        </w:rPr>
      </w:pPr>
      <w:r>
        <w:rPr>
          <w:sz w:val="28"/>
          <w:szCs w:val="28"/>
          <w:rtl w:val="0"/>
        </w:rPr>
        <w:t>START</w:t>
      </w:r>
    </w:p>
    <w:p>
      <w:pPr>
        <w:rPr>
          <w:sz w:val="28"/>
          <w:szCs w:val="28"/>
        </w:rPr>
      </w:pPr>
      <w:r>
        <w:rPr>
          <w:sz w:val="28"/>
          <w:szCs w:val="28"/>
          <w:rtl w:val="0"/>
        </w:rPr>
        <w:t>DEFINE VARIABLES:- a=5,b=5,c=5,d=5, sum=0</w:t>
      </w:r>
    </w:p>
    <w:p>
      <w:pPr>
        <w:rPr>
          <w:sz w:val="28"/>
          <w:szCs w:val="28"/>
        </w:rPr>
      </w:pPr>
      <w:r>
        <w:rPr>
          <w:sz w:val="28"/>
          <w:szCs w:val="28"/>
          <w:rtl w:val="0"/>
        </w:rPr>
        <w:t>INPUT : Read the input from the user.</w:t>
      </w:r>
    </w:p>
    <w:p>
      <w:pPr>
        <w:rPr>
          <w:sz w:val="28"/>
          <w:szCs w:val="28"/>
        </w:rPr>
      </w:pPr>
      <w:r>
        <w:rPr>
          <w:sz w:val="28"/>
          <w:szCs w:val="28"/>
          <w:rtl w:val="0"/>
        </w:rPr>
        <w:t xml:space="preserve">COMPUTATION:- Multiplies the 2 matrices elements </w:t>
      </w:r>
    </w:p>
    <w:p>
      <w:pPr>
        <w:rPr>
          <w:sz w:val="28"/>
          <w:szCs w:val="28"/>
        </w:rPr>
      </w:pPr>
      <w:r>
        <w:rPr>
          <w:sz w:val="28"/>
          <w:szCs w:val="28"/>
          <w:rtl w:val="0"/>
        </w:rPr>
        <w:t>DISPLAY: Prints the resultant matrix.</w:t>
      </w:r>
    </w:p>
    <w:p>
      <w:pPr>
        <w:rPr>
          <w:sz w:val="28"/>
          <w:szCs w:val="28"/>
        </w:rPr>
      </w:pPr>
      <w:r>
        <w:rPr>
          <w:sz w:val="28"/>
          <w:szCs w:val="28"/>
          <w:rtl w:val="0"/>
        </w:rPr>
        <w:t>STOP.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enterData(int first[][10], int second[][10], int r1, int c1, int r2, int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multiplyMatrices(int first[][10], int second[][10], int multResult[][10], int r1, int c1, int r2, int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display(int mult[][10], int r1, int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main()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first[10][10], second[10][10], mult[10][10], r1, c1, r2,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rows and column for the first matrix: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 %d", &amp;r1, &amp;c1);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rows and column for the second matrix: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 %d", &amp;r2, &amp;c2);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while (c1 != r2)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printf("Error! Enter rows and columns again.\n");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rows and columns for the first matrix: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scanf("%d%d", &amp;r1, &amp;c1);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rows and columns for the second matrix: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scanf("%d%d", &amp;r2, &amp;c2);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enterData(first, second, r1, c1, r2,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multiplyMatrices(first, second, mult, r1, c1, r2,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display(mult, r1, c2);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enterData(int first[][10], int second[][10], int r1, int c1, int r2, int c2)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printf("\nEnter elements of matrix 1:\n");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i = 0; i &lt; r1; ++i)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j = 0; j &lt; c1; ++j)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a%d%d: ", i + 1, j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 &amp;first[i][j]);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printf("\nEnter elements of matrix 2:\n");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i = 0; i &lt; r2; ++i)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j = 0; j &lt; c2; ++j)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printf("Enter b%d%d: ", i + 1, j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 &amp;second[i][j]);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multiplyMatrices(int first[][10], int second[][10], int mult[][10], int r1, int c1, int r2, int c2)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i = 0; i &lt; r1; ++i)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j = 0; j &lt; c2; ++j)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mult[i][j] =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i = 0; i &lt; r1; ++i)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j = 0; j &lt; c2; ++j)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k = 0; k &lt; c1; ++k)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mult[i][j] += first[i][k] * second[k][j];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display(int mult[][10], int r1, int c2)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printf("\nOutput Matrix:\n");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i = 0; i &lt; r1; ++i)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 (int j = 0; j &lt; c2; ++j)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  ", mult[i][j]);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(j == c2 - 1)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Output:-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drawing>
          <wp:inline distT="0" distB="0" distL="114300" distR="114300">
            <wp:extent cx="4821555" cy="2047875"/>
            <wp:effectExtent l="0" t="0" r="17145" b="9525"/>
            <wp:docPr id="18" name="Picture 18"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157)"/>
                    <pic:cNvPicPr>
                      <a:picLocks noChangeAspect="1"/>
                    </pic:cNvPicPr>
                  </pic:nvPicPr>
                  <pic:blipFill>
                    <a:blip r:embed="rId23"/>
                    <a:stretch>
                      <a:fillRect/>
                    </a:stretch>
                  </pic:blipFill>
                  <pic:spPr>
                    <a:xfrm>
                      <a:off x="0" y="0"/>
                      <a:ext cx="4821555" cy="204787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drawing>
          <wp:inline distT="0" distB="0" distL="114300" distR="114300">
            <wp:extent cx="5273040" cy="2398395"/>
            <wp:effectExtent l="0" t="0" r="3810" b="1905"/>
            <wp:docPr id="19" name="Picture 19"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60)"/>
                    <pic:cNvPicPr>
                      <a:picLocks noChangeAspect="1"/>
                    </pic:cNvPicPr>
                  </pic:nvPicPr>
                  <pic:blipFill>
                    <a:blip r:embed="rId24"/>
                    <a:stretch>
                      <a:fillRect/>
                    </a:stretch>
                  </pic:blipFill>
                  <pic:spPr>
                    <a:xfrm>
                      <a:off x="0" y="0"/>
                      <a:ext cx="5273040" cy="239839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drawing>
          <wp:inline distT="0" distB="0" distL="114300" distR="114300">
            <wp:extent cx="4467225" cy="2419985"/>
            <wp:effectExtent l="0" t="0" r="9525" b="18415"/>
            <wp:docPr id="23" name="Picture 23" descr="Screenshot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161)"/>
                    <pic:cNvPicPr>
                      <a:picLocks noChangeAspect="1"/>
                    </pic:cNvPicPr>
                  </pic:nvPicPr>
                  <pic:blipFill>
                    <a:blip r:embed="rId25"/>
                    <a:stretch>
                      <a:fillRect/>
                    </a:stretch>
                  </pic:blipFill>
                  <pic:spPr>
                    <a:xfrm>
                      <a:off x="0" y="0"/>
                      <a:ext cx="4467225" cy="241998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Conclusion:-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From this program I have learned how to multiply matrices using arrays.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30.))</w:t>
      </w:r>
      <w:r>
        <w:rPr>
          <w:rFonts w:hint="default" w:hAnsi="sans-serif" w:eastAsia="sans-serif" w:asciiTheme="minorAscii"/>
          <w:i w:val="0"/>
          <w:caps w:val="0"/>
          <w:color w:val="0B5FD1"/>
          <w:spacing w:val="0"/>
          <w:sz w:val="28"/>
          <w:szCs w:val="28"/>
          <w:shd w:val="clear" w:fill="FFFFFF"/>
          <w:lang w:val="en-US"/>
        </w:rPr>
        <w:t>Objective:-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At the end of this activity, we shall be able to</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 Find the Inorder, Preorder, Postorder transversals in a Binary search tree.</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Problem Statement:-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 this problem, how the Inorder transversal, Preorder transversal and the Postorder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transversal works in a Binary search 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Algorithm</w:t>
      </w:r>
      <w:r>
        <w:rPr>
          <w:rFonts w:hint="default" w:hAnsi="sans-serif" w:eastAsia="sans-serif" w:asciiTheme="minorAscii"/>
          <w:i w:val="0"/>
          <w:caps w:val="0"/>
          <w:color w:val="auto"/>
          <w:spacing w:val="0"/>
          <w:sz w:val="28"/>
          <w:szCs w:val="28"/>
          <w:shd w:val="clear" w:fill="FFFFFF"/>
          <w:lang w:val="en-US"/>
        </w:rPr>
        <w: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START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VARIABLES: data, node* left, node* 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INPUT: Input of a binary search tree was given in the code itself.</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COMPUTATION: For the Inorder transversal First, It visits all the nodes in the 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subtree then the root node lastly all nodes on the right subtree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For Preorder transversal, first visit root node then all nodes of left subtree finally visits all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the nodes in the right subtree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For Post Transversal first it visits all the node in the left subtree then it visits all the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nodes in right subtree finally it visits the root 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DISPLAY: It displays all the three transversals in a binary search 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STOP</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 &lt;stdlib.h&gt;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node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data;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node* 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node* 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inorder(struct node* root)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(root == NULL)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inorder(root-&gt;left);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 -&gt;", root-&gt;data);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inorder(root-&gt;right);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preorder(struct node* root)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(root == NULL)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 -&gt;", root-&gt;data);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preorder(root-&gt;left);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preorder(root-&gt;right);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postorder(struct node* root)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(root == NULL)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postorder(root-&gt;left);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postorder(root-&gt;right);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 -&gt;", root-&gt;data);</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node* createNode(value)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node* newNode = malloc(sizeof(struct 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newNode-&gt;data =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newNode-&gt;left = NULL;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newNode-&gt;right = NULL;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 newNode;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node* insertLeft(struct node* root, int value)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root-&gt;left = createNode(value);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 root-&gt;left;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node* insertRight(struct node* root, int value)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root-&gt;right = createNode(value);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 root-&gt;right;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main()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node* root = createNode(1);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insertLeft(root, 12);</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insertRight(root, 9);</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insertLeft(root-&gt;left, 5);</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insertRight(root-&gt;left, 6);</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printf("Inorder traversal \n");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inorder(root);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printf("\nPreorder traversal \n");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preorder(root);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printf("\nPostorder traversal \n");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postorder(root);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Output:-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drawing>
          <wp:inline distT="0" distB="0" distL="114300" distR="114300">
            <wp:extent cx="3571875" cy="1238250"/>
            <wp:effectExtent l="0" t="0" r="9525" b="0"/>
            <wp:docPr id="25" name="Picture 25" descr="Screenshot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163)"/>
                    <pic:cNvPicPr>
                      <a:picLocks noChangeAspect="1"/>
                    </pic:cNvPicPr>
                  </pic:nvPicPr>
                  <pic:blipFill>
                    <a:blip r:embed="rId26"/>
                    <a:stretch>
                      <a:fillRect/>
                    </a:stretch>
                  </pic:blipFill>
                  <pic:spPr>
                    <a:xfrm>
                      <a:off x="0" y="0"/>
                      <a:ext cx="3571875" cy="1238250"/>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Conclusion:-</w:t>
      </w:r>
      <w:r>
        <w:rPr>
          <w:rFonts w:hint="default" w:hAnsi="sans-serif" w:eastAsia="sans-serif" w:asciiTheme="minorAscii"/>
          <w:i w:val="0"/>
          <w:caps w:val="0"/>
          <w:color w:val="auto"/>
          <w:spacing w:val="0"/>
          <w:sz w:val="28"/>
          <w:szCs w:val="28"/>
          <w:shd w:val="clear" w:fill="FFFFFF"/>
          <w:lang w:val="en-US"/>
        </w:rPr>
        <w:t>WE have inorder and preorder traversal in binarfy search trees.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31.))</w:t>
      </w:r>
      <w:r>
        <w:rPr>
          <w:rFonts w:hint="default" w:hAnsi="sans-serif" w:eastAsia="sans-serif" w:asciiTheme="minorAscii"/>
          <w:i w:val="0"/>
          <w:caps w:val="0"/>
          <w:color w:val="0B5FD1"/>
          <w:spacing w:val="0"/>
          <w:sz w:val="28"/>
          <w:szCs w:val="28"/>
          <w:shd w:val="clear" w:fill="FFFFFF"/>
          <w:lang w:val="en-US"/>
        </w:rPr>
        <w:t>Objective: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At the end of this activity, we shall be able to</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 Search an element in a given binary search tree</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Problem Statement: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 this problem, we aim to understand how to search a particular element in a binary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search 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Algorithm</w:t>
      </w:r>
      <w:r>
        <w:rPr>
          <w:rFonts w:hint="default" w:hAnsi="sans-serif" w:eastAsia="sans-serif" w:asciiTheme="minorAscii"/>
          <w:i w:val="0"/>
          <w:caps w:val="0"/>
          <w:color w:val="auto"/>
          <w:spacing w:val="0"/>
          <w:sz w:val="28"/>
          <w:szCs w:val="28"/>
          <w:shd w:val="clear" w:fill="FFFFFF"/>
          <w:lang w:val="en-US"/>
        </w:rPr>
        <w: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START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VARIABLES: value, search_val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INPUT: Reads the input from the user.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COMPUTATION: Takes the search element from the user and searches in the binary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search 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DISPLAY: It displays whether the element is present in a binary search tree or not.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STOP</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 &lt;stdio.h&gt;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 &lt;malloc.h&gt;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btnode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btnode *l;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btnode *r;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btnode *root = NULL;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flag;</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in_order_traversal(struct btnode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in_order_search(struct btnode *,int);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btnode *newnode(int);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search_val;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 = newnode(50);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 = newnode(20);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root-&gt;r = newnode(30);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root-&gt;l-&gt;l = newnode(70);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root-&gt;l-&gt;r = newnode(80);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root-&gt;l-&gt;l-&gt;l = newnode(10);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root-&gt;l-&gt;l-&gt;r = newnode(40);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root-&gt;l-&gt;r-&gt;r = newnode(60);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printf("The elements of Binary tree are:");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in_order_traversal(root);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printf("\nEnter the value to be searched:");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 &amp;search_val);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in_order_search(root, search_val);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(flag == 0) // flag to check if the element is present in the tree or not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printf("Element not present in the binary tree\n");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struct btnode* newnode(int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struct btnode *temp = (struct btnode *)malloc(sizeof(struct btnode));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temp-&gt;value =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temp-&gt;l = NULL;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temp-&gt;r = NULL;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 temp;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in_order_traversal(struct btnode *p)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in_order_traversal(p-&gt;l);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printf("%d-&gt;", p-&gt;value);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in_order_traversal(p-&gt;r);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in_order_search(struct btnode *p, int 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 (!p)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return;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in_order_search(p-&gt;l, 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if(p-&gt;value == 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printf("\nElement present in the binary tree.\n");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flag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in_order_search(p-&gt;r, val);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Output:-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drawing>
          <wp:inline distT="0" distB="0" distL="114300" distR="114300">
            <wp:extent cx="5271770" cy="1223010"/>
            <wp:effectExtent l="0" t="0" r="5080" b="15240"/>
            <wp:docPr id="26" name="Picture 26" descr="Screenshot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165)"/>
                    <pic:cNvPicPr>
                      <a:picLocks noChangeAspect="1"/>
                    </pic:cNvPicPr>
                  </pic:nvPicPr>
                  <pic:blipFill>
                    <a:blip r:embed="rId27"/>
                    <a:stretch>
                      <a:fillRect/>
                    </a:stretch>
                  </pic:blipFill>
                  <pic:spPr>
                    <a:xfrm>
                      <a:off x="0" y="0"/>
                      <a:ext cx="5271770" cy="1223010"/>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Conclusion:-</w:t>
      </w:r>
      <w:r>
        <w:rPr>
          <w:rFonts w:hint="default" w:hAnsi="sans-serif" w:eastAsia="sans-serif" w:asciiTheme="minorAscii"/>
          <w:i w:val="0"/>
          <w:caps w:val="0"/>
          <w:color w:val="auto"/>
          <w:spacing w:val="0"/>
          <w:sz w:val="28"/>
          <w:szCs w:val="28"/>
          <w:shd w:val="clear" w:fill="FFFFFF"/>
          <w:lang w:val="en-US"/>
        </w:rPr>
        <w:t>we have searched the element in the binary search ytree.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33.))</w:t>
      </w:r>
      <w:r>
        <w:rPr>
          <w:rFonts w:hint="default" w:hAnsi="sans-serif" w:eastAsia="sans-serif" w:asciiTheme="minorAscii"/>
          <w:i w:val="0"/>
          <w:caps w:val="0"/>
          <w:color w:val="0B5FD1"/>
          <w:spacing w:val="0"/>
          <w:sz w:val="28"/>
          <w:szCs w:val="28"/>
          <w:shd w:val="clear" w:fill="FFFFFF"/>
          <w:lang w:val="en-US"/>
        </w:rPr>
        <w:t>Objective: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At the end of this activity, we shall be able to To ​find all pairs shortest path problems from a given weighted graph. As a result of this algorithm, it will generate a matrix, which will represent the minimum distance from any node to all other nodes in the graph.</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Problem Statement: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 this problem, we aim to understand ​all pair shortest path problems from a given weighted graph.</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Algorithm: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START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VARIABLES: costMat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INPUT: Takes the input from the user in the matrix form</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COMPUTATION: ​It is used to find all pairs shortest path problem from a given weighted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graph. As a result of this algorithm.</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DISPLAY: It displays that ​the output matrix will be updated with all vertices k as the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intermediate vertex.</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STOP</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Input:-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#include&lt;iostream&gt;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#include&lt;iomanip&gt;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NODE 7</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INF 999</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using namespace std;</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//Cost matrix of the graph</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costMat[NODE][NODE] =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{0, 3, 6, INF, INF, INF, INF},</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{3, 0, 2, 1, INF, INF, INF},</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{6, 2, 0, 1, 4, 2, INF},</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{INF, 1, 1, 0, 2, INF, 4},</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{INF, INF, 4, 2, 0, 2,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{INF, INF, 2, INF, 2, 0,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{INF, INF, INF, 4, 1, 1, 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floydWarshal(){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cost[NODE][NODE]; //defind to store shortest distance from any node to any node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i = 0; i&lt;NODE;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j = 0; j&lt;NODE; 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cost[i][j] = costMat[i][j]; //copy costMatrix to new matrix</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k = 0; k&lt;NODE; 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i = 0; i&lt;NODE;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j = 0; j&lt;NODE; 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if(cost[i][k]+cost[k][j] &lt; cost[i][j])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cost[i][j] = cost[i][k]+cost[k][j];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cout &lt;&lt; "The matrix:" &lt;&lt; endl;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i = 0; i&lt;NODE;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for(int j = 0; j&lt;NODE; 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cout &lt;&lt; setw(3) &lt;&lt; cost[i][j];</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cout &lt;&lt; endl;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floydWarshal();</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Output:-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drawing>
          <wp:inline distT="0" distB="0" distL="114300" distR="114300">
            <wp:extent cx="5269230" cy="1677035"/>
            <wp:effectExtent l="0" t="0" r="7620" b="18415"/>
            <wp:docPr id="28" name="Picture 28" descr="Screenshot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166)"/>
                    <pic:cNvPicPr>
                      <a:picLocks noChangeAspect="1"/>
                    </pic:cNvPicPr>
                  </pic:nvPicPr>
                  <pic:blipFill>
                    <a:blip r:embed="rId28"/>
                    <a:srcRect l="723" t="20843" r="-723" b="16957"/>
                    <a:stretch>
                      <a:fillRect/>
                    </a:stretch>
                  </pic:blipFill>
                  <pic:spPr>
                    <a:xfrm>
                      <a:off x="0" y="0"/>
                      <a:ext cx="5269230" cy="1677035"/>
                    </a:xfrm>
                    <a:prstGeom prst="rect">
                      <a:avLst/>
                    </a:prstGeom>
                  </pic:spPr>
                </pic:pic>
              </a:graphicData>
            </a:graphic>
          </wp:inline>
        </w:drawing>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Conclusion:-</w:t>
      </w:r>
      <w:r>
        <w:rPr>
          <w:rFonts w:hint="default" w:hAnsi="sans-serif" w:eastAsia="sans-serif" w:asciiTheme="minorAscii"/>
          <w:i w:val="0"/>
          <w:caps w:val="0"/>
          <w:color w:val="auto"/>
          <w:spacing w:val="0"/>
          <w:sz w:val="28"/>
          <w:szCs w:val="28"/>
          <w:shd w:val="clear" w:fill="FFFFFF"/>
          <w:lang w:val="en-US"/>
        </w:rPr>
        <w:t>At the end we will find all pairs shortpaths in graphs.</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34.))Objective: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At the end of this activity, we shall be able to</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 Push an element to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 Pop an element to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 Peek element in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Problem Statement:</w:t>
      </w:r>
      <w:r>
        <w:rPr>
          <w:rFonts w:hint="default" w:hAnsi="sans-serif" w:eastAsia="sans-serif" w:asciiTheme="minorAscii"/>
          <w:i w:val="0"/>
          <w:caps w:val="0"/>
          <w:color w:val="auto"/>
          <w:spacing w:val="0"/>
          <w:sz w:val="28"/>
          <w:szCs w:val="28"/>
          <w:shd w:val="clear" w:fill="FFFFFF"/>
          <w:lang w:val="en-US"/>
        </w:rPr>
        <w: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Stack is basically a data object. A stack is a data structure in which items can be inserted only from one end and get items back from the same end. There , the last item inserted into stack, is the first item to be taken out from the stack. In short it's also called Last in First out.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Algorithm: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START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VARIABLES: value, choice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INPUT: Takes the input from the user</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COMPUTATION: Push, Add an element to the top of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Pop, Remove the element at the top of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Peek, prints the value of the top most element of the stack without deleting that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element from the stack.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DISPLAY: It displays the elements in the stack after the operations.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STOP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w:t>
      </w:r>
      <w:r>
        <w:rPr>
          <w:rFonts w:hint="default" w:hAnsi="sans-serif" w:eastAsia="sans-serif" w:asciiTheme="minorAscii"/>
          <w:i w:val="0"/>
          <w:caps w:val="0"/>
          <w:color w:val="0B5FD1"/>
          <w:spacing w:val="0"/>
          <w:sz w:val="28"/>
          <w:szCs w:val="28"/>
          <w:shd w:val="clear" w:fill="FFFFFF"/>
          <w:lang w:val="en-US"/>
        </w:rPr>
        <w:t>nput:-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#include&lt;stdio.h&gt;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#define SIZE 10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push(int);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display();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int stack[SIZE], top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main()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value, choice;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while(1){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printf("\n\n***** MENU *****\n");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printf("1. Push\n2. Pop\n3. Peek \n 4. Display \n 5. Exit");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printf("\nEnter your choice: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scanf("%d",&amp;choice);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switch(choice){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case 1: printf("Enter the value to be insert: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scanf("%d",&amp;value);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push(value);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break;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case 2: pop();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break;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case 3: peek();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break;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case 4: display();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break;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case 5: exit(0);</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default: printf("\nWrong selection!!! Try again!!!");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push(int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if(top == SIZE-1)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is Full!!! Insertion is not possible!!!");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else{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stack[top] = value;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printf("\nInsertion success!!!");</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if(top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is Empty!!! Deletion is not possible!!!");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else{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printf("\nDeleted : %d", stack[top]);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display(){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if(top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is Empty!!!");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else{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elements are:\n");</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for(i=top; i&gt;=0;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printf("%d\n",stack[i]);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void peek(){</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if(top == -1)</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is Empty!!!");</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else{</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int i;</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 xml:space="preserve">     printf("\nStack top most element is: %d\n",stack[top]);</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auto"/>
          <w:spacing w:val="0"/>
          <w:sz w:val="28"/>
          <w:szCs w:val="28"/>
          <w:shd w:val="clear" w:fill="FFFFFF"/>
          <w:lang w:val="en-US"/>
        </w:rPr>
      </w:pPr>
      <w:r>
        <w:rPr>
          <w:rFonts w:hint="default" w:hAnsi="sans-serif" w:eastAsia="sans-serif" w:asciiTheme="minorAscii"/>
          <w:i w:val="0"/>
          <w:caps w:val="0"/>
          <w:color w:val="auto"/>
          <w:spacing w:val="0"/>
          <w:sz w:val="28"/>
          <w:szCs w:val="28"/>
          <w:shd w:val="clear" w:fill="FFFFFF"/>
          <w:lang w:val="en-US"/>
        </w:rPr>
        <w:t>}</w:t>
      </w:r>
    </w:p>
    <w:p>
      <w:pPr>
        <w:numPr>
          <w:ilvl w:val="0"/>
          <w:numId w:val="0"/>
        </w:numPr>
        <w:ind w:leftChars="0"/>
        <w:jc w:val="left"/>
        <w:rPr>
          <w:rFonts w:hint="default" w:hAnsi="sans-serif" w:eastAsia="sans-serif" w:asciiTheme="minorAscii"/>
          <w:i w:val="0"/>
          <w:caps w:val="0"/>
          <w:color w:val="0B5FD1"/>
          <w:spacing w:val="0"/>
          <w:sz w:val="28"/>
          <w:szCs w:val="28"/>
          <w:shd w:val="clear" w:fill="FFFFFF"/>
          <w:lang w:val="en-US"/>
        </w:rPr>
      </w:pPr>
      <w:r>
        <w:rPr>
          <w:rFonts w:hint="default" w:hAnsi="sans-serif" w:eastAsia="sans-serif" w:asciiTheme="minorAscii"/>
          <w:i w:val="0"/>
          <w:caps w:val="0"/>
          <w:color w:val="0B5FD1"/>
          <w:spacing w:val="0"/>
          <w:sz w:val="28"/>
          <w:szCs w:val="28"/>
          <w:shd w:val="clear" w:fill="FFFFFF"/>
          <w:lang w:val="en-US"/>
        </w:rPr>
        <w:t>Output:-</w:t>
      </w:r>
    </w:p>
    <w:p>
      <w:pPr>
        <w:numPr>
          <w:ilvl w:val="0"/>
          <w:numId w:val="0"/>
        </w:numPr>
        <w:ind w:leftChars="0"/>
        <w:jc w:val="left"/>
      </w:pPr>
      <w:r>
        <w:drawing>
          <wp:inline distT="0" distB="0" distL="114300" distR="114300">
            <wp:extent cx="5269230" cy="2467610"/>
            <wp:effectExtent l="0" t="0" r="7620" b="889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9"/>
                    <a:srcRect t="5465" b="11252"/>
                    <a:stretch>
                      <a:fillRect/>
                    </a:stretch>
                  </pic:blipFill>
                  <pic:spPr>
                    <a:xfrm>
                      <a:off x="0" y="0"/>
                      <a:ext cx="5269230" cy="2467610"/>
                    </a:xfrm>
                    <a:prstGeom prst="rect">
                      <a:avLst/>
                    </a:prstGeom>
                    <a:noFill/>
                    <a:ln>
                      <a:noFill/>
                    </a:ln>
                  </pic:spPr>
                </pic:pic>
              </a:graphicData>
            </a:graphic>
          </wp:inline>
        </w:drawing>
      </w:r>
    </w:p>
    <w:p>
      <w:pPr>
        <w:numPr>
          <w:ilvl w:val="0"/>
          <w:numId w:val="0"/>
        </w:numPr>
        <w:ind w:leftChars="0"/>
        <w:jc w:val="left"/>
        <w:rPr>
          <w:rFonts w:hint="default"/>
          <w:color w:val="auto"/>
          <w:sz w:val="28"/>
          <w:szCs w:val="28"/>
          <w:lang w:val="en-US"/>
        </w:rPr>
      </w:pPr>
      <w:r>
        <w:rPr>
          <w:rFonts w:hint="default"/>
          <w:color w:val="0B5FD1"/>
          <w:sz w:val="28"/>
          <w:szCs w:val="28"/>
          <w:lang w:val="en-US"/>
        </w:rPr>
        <w:t>Conclusion:-</w:t>
      </w:r>
      <w:r>
        <w:rPr>
          <w:rFonts w:hint="default"/>
          <w:color w:val="auto"/>
          <w:sz w:val="28"/>
          <w:szCs w:val="28"/>
          <w:lang w:val="en-US"/>
        </w:rPr>
        <w:t>we will use stack here.</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35.))</w:t>
      </w:r>
      <w:r>
        <w:rPr>
          <w:rFonts w:hint="default"/>
          <w:color w:val="0B5FD1"/>
          <w:sz w:val="28"/>
          <w:szCs w:val="28"/>
          <w:lang w:val="en-US"/>
        </w:rPr>
        <w:t>Objective:</w:t>
      </w:r>
      <w:r>
        <w:rPr>
          <w:rFonts w:hint="default"/>
          <w:color w:val="auto"/>
          <w:sz w:val="28"/>
          <w:szCs w:val="28"/>
          <w:lang w:val="en-US"/>
        </w:rPr>
        <w:t> </w:t>
      </w:r>
    </w:p>
    <w:p>
      <w:pPr>
        <w:numPr>
          <w:ilvl w:val="0"/>
          <w:numId w:val="0"/>
        </w:numPr>
        <w:ind w:leftChars="0"/>
        <w:jc w:val="left"/>
        <w:rPr>
          <w:rFonts w:hint="default"/>
          <w:color w:val="auto"/>
          <w:sz w:val="28"/>
          <w:szCs w:val="28"/>
          <w:lang w:val="en-US"/>
        </w:rPr>
      </w:pPr>
      <w:r>
        <w:rPr>
          <w:rFonts w:hint="default"/>
          <w:color w:val="auto"/>
          <w:sz w:val="28"/>
          <w:szCs w:val="28"/>
          <w:lang w:val="en-US"/>
        </w:rPr>
        <w:t>At the end of this activity, we shall be able to</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 Reverse a string using stack</w:t>
      </w:r>
    </w:p>
    <w:p>
      <w:pPr>
        <w:numPr>
          <w:ilvl w:val="0"/>
          <w:numId w:val="0"/>
        </w:numPr>
        <w:ind w:leftChars="0"/>
        <w:jc w:val="left"/>
        <w:rPr>
          <w:rFonts w:hint="default"/>
          <w:color w:val="auto"/>
          <w:sz w:val="28"/>
          <w:szCs w:val="28"/>
          <w:lang w:val="en-US"/>
        </w:rPr>
      </w:pPr>
      <w:r>
        <w:rPr>
          <w:rFonts w:hint="default"/>
          <w:color w:val="0B5FD1"/>
          <w:sz w:val="28"/>
          <w:szCs w:val="28"/>
          <w:lang w:val="en-US"/>
        </w:rPr>
        <w:t>Problem Statement: </w:t>
      </w:r>
    </w:p>
    <w:p>
      <w:pPr>
        <w:numPr>
          <w:ilvl w:val="0"/>
          <w:numId w:val="0"/>
        </w:numPr>
        <w:ind w:leftChars="0"/>
        <w:jc w:val="left"/>
        <w:rPr>
          <w:rFonts w:hint="default"/>
          <w:color w:val="auto"/>
          <w:sz w:val="28"/>
          <w:szCs w:val="28"/>
          <w:lang w:val="en-US"/>
        </w:rPr>
      </w:pPr>
      <w:r>
        <w:rPr>
          <w:rFonts w:hint="default"/>
          <w:color w:val="auto"/>
          <w:sz w:val="28"/>
          <w:szCs w:val="28"/>
          <w:lang w:val="en-US"/>
        </w:rPr>
        <w:t>In a data structure stack allows you to access the last data element that you inserted to stack,if you remove the last element of the stack,you will be able to access the next to last element. We can use this method or operation to reverse a string value.</w:t>
      </w:r>
    </w:p>
    <w:p>
      <w:pPr>
        <w:numPr>
          <w:ilvl w:val="0"/>
          <w:numId w:val="0"/>
        </w:numPr>
        <w:ind w:leftChars="0"/>
        <w:jc w:val="left"/>
        <w:rPr>
          <w:rFonts w:hint="default"/>
          <w:color w:val="0B5FD1"/>
          <w:sz w:val="28"/>
          <w:szCs w:val="28"/>
          <w:lang w:val="en-US"/>
        </w:rPr>
      </w:pPr>
      <w:r>
        <w:rPr>
          <w:rFonts w:hint="default"/>
          <w:color w:val="0B5FD1"/>
          <w:sz w:val="28"/>
          <w:szCs w:val="28"/>
          <w:lang w:val="en-US"/>
        </w:rPr>
        <w:t>Algorithm: </w:t>
      </w:r>
    </w:p>
    <w:p>
      <w:pPr>
        <w:numPr>
          <w:ilvl w:val="0"/>
          <w:numId w:val="0"/>
        </w:numPr>
        <w:ind w:leftChars="0"/>
        <w:jc w:val="left"/>
        <w:rPr>
          <w:rFonts w:hint="default"/>
          <w:color w:val="auto"/>
          <w:sz w:val="28"/>
          <w:szCs w:val="28"/>
          <w:lang w:val="en-US"/>
        </w:rPr>
      </w:pPr>
      <w:r>
        <w:rPr>
          <w:rFonts w:hint="default"/>
          <w:color w:val="auto"/>
          <w:sz w:val="28"/>
          <w:szCs w:val="28"/>
          <w:lang w:val="en-US"/>
        </w:rPr>
        <w:t>START</w:t>
      </w:r>
    </w:p>
    <w:p>
      <w:pPr>
        <w:numPr>
          <w:ilvl w:val="0"/>
          <w:numId w:val="0"/>
        </w:numPr>
        <w:ind w:leftChars="0"/>
        <w:jc w:val="left"/>
        <w:rPr>
          <w:rFonts w:hint="default"/>
          <w:color w:val="auto"/>
          <w:sz w:val="28"/>
          <w:szCs w:val="28"/>
          <w:lang w:val="en-US"/>
        </w:rPr>
      </w:pPr>
      <w:r>
        <w:rPr>
          <w:rFonts w:hint="default"/>
          <w:color w:val="auto"/>
          <w:sz w:val="28"/>
          <w:szCs w:val="28"/>
          <w:lang w:val="en-US"/>
        </w:rPr>
        <w:t>DEFINE VARIABLES: top, stack</w:t>
      </w:r>
    </w:p>
    <w:p>
      <w:pPr>
        <w:numPr>
          <w:ilvl w:val="0"/>
          <w:numId w:val="0"/>
        </w:numPr>
        <w:ind w:leftChars="0"/>
        <w:jc w:val="left"/>
        <w:rPr>
          <w:rFonts w:hint="default"/>
          <w:color w:val="auto"/>
          <w:sz w:val="28"/>
          <w:szCs w:val="28"/>
          <w:lang w:val="en-US"/>
        </w:rPr>
      </w:pPr>
      <w:r>
        <w:rPr>
          <w:rFonts w:hint="default"/>
          <w:color w:val="auto"/>
          <w:sz w:val="28"/>
          <w:szCs w:val="28"/>
          <w:lang w:val="en-US"/>
        </w:rPr>
        <w:t>INPUT: Takes the input from the user</w:t>
      </w:r>
    </w:p>
    <w:p>
      <w:pPr>
        <w:numPr>
          <w:ilvl w:val="0"/>
          <w:numId w:val="0"/>
        </w:numPr>
        <w:ind w:leftChars="0"/>
        <w:jc w:val="left"/>
        <w:rPr>
          <w:rFonts w:hint="default"/>
          <w:color w:val="auto"/>
          <w:sz w:val="28"/>
          <w:szCs w:val="28"/>
          <w:lang w:val="en-US"/>
        </w:rPr>
      </w:pPr>
      <w:r>
        <w:rPr>
          <w:rFonts w:hint="default"/>
          <w:color w:val="auto"/>
          <w:sz w:val="28"/>
          <w:szCs w:val="28"/>
          <w:lang w:val="en-US"/>
        </w:rPr>
        <w:t>COMPUTATION: Creates an empty stack. One by one push all characters of string to</w:t>
      </w:r>
    </w:p>
    <w:p>
      <w:pPr>
        <w:numPr>
          <w:ilvl w:val="0"/>
          <w:numId w:val="0"/>
        </w:numPr>
        <w:ind w:leftChars="0"/>
        <w:jc w:val="left"/>
        <w:rPr>
          <w:rFonts w:hint="default"/>
          <w:color w:val="auto"/>
          <w:sz w:val="28"/>
          <w:szCs w:val="28"/>
          <w:lang w:val="en-US"/>
        </w:rPr>
      </w:pPr>
      <w:r>
        <w:rPr>
          <w:rFonts w:hint="default"/>
          <w:color w:val="auto"/>
          <w:sz w:val="28"/>
          <w:szCs w:val="28"/>
          <w:lang w:val="en-US"/>
        </w:rPr>
        <w:t>stack. One by one pop all characters from stack and put them back to string.</w:t>
      </w:r>
    </w:p>
    <w:p>
      <w:pPr>
        <w:numPr>
          <w:ilvl w:val="0"/>
          <w:numId w:val="0"/>
        </w:numPr>
        <w:ind w:leftChars="0"/>
        <w:jc w:val="left"/>
        <w:rPr>
          <w:rFonts w:hint="default"/>
          <w:color w:val="auto"/>
          <w:sz w:val="28"/>
          <w:szCs w:val="28"/>
          <w:lang w:val="en-US"/>
        </w:rPr>
      </w:pPr>
      <w:r>
        <w:rPr>
          <w:rFonts w:hint="default"/>
          <w:color w:val="auto"/>
          <w:sz w:val="28"/>
          <w:szCs w:val="28"/>
          <w:lang w:val="en-US"/>
        </w:rPr>
        <w:t>DISPLAY: It displays the reverse of the given string</w:t>
      </w:r>
    </w:p>
    <w:p>
      <w:pPr>
        <w:numPr>
          <w:ilvl w:val="0"/>
          <w:numId w:val="0"/>
        </w:numPr>
        <w:ind w:leftChars="0"/>
        <w:jc w:val="left"/>
        <w:rPr>
          <w:rFonts w:hint="default"/>
          <w:color w:val="auto"/>
          <w:sz w:val="28"/>
          <w:szCs w:val="28"/>
          <w:lang w:val="en-US"/>
        </w:rPr>
      </w:pPr>
      <w:r>
        <w:rPr>
          <w:rFonts w:hint="default"/>
          <w:color w:val="auto"/>
          <w:sz w:val="28"/>
          <w:szCs w:val="28"/>
          <w:lang w:val="en-US"/>
        </w:rPr>
        <w:t>STOP</w:t>
      </w:r>
    </w:p>
    <w:p>
      <w:pPr>
        <w:numPr>
          <w:ilvl w:val="0"/>
          <w:numId w:val="0"/>
        </w:numPr>
        <w:ind w:leftChars="0"/>
        <w:jc w:val="left"/>
        <w:rPr>
          <w:rFonts w:hint="default"/>
          <w:color w:val="auto"/>
          <w:sz w:val="28"/>
          <w:szCs w:val="28"/>
          <w:lang w:val="en-US"/>
        </w:rPr>
      </w:pPr>
      <w:r>
        <w:rPr>
          <w:rFonts w:hint="default"/>
          <w:color w:val="0B5FD1"/>
          <w:sz w:val="28"/>
          <w:szCs w:val="28"/>
          <w:lang w:val="en-US"/>
        </w:rPr>
        <w:t>Input:-</w:t>
      </w:r>
    </w:p>
    <w:p>
      <w:pPr>
        <w:numPr>
          <w:ilvl w:val="0"/>
          <w:numId w:val="0"/>
        </w:numPr>
        <w:ind w:leftChars="0"/>
        <w:jc w:val="left"/>
        <w:rPr>
          <w:rFonts w:hint="default"/>
          <w:color w:val="auto"/>
          <w:sz w:val="28"/>
          <w:szCs w:val="28"/>
          <w:lang w:val="en-US"/>
        </w:rPr>
      </w:pPr>
      <w:r>
        <w:rPr>
          <w:rFonts w:hint="default"/>
          <w:color w:val="auto"/>
          <w:sz w:val="28"/>
          <w:szCs w:val="28"/>
          <w:lang w:val="en-US"/>
        </w:rPr>
        <w:t>#include &lt;stdio.h&gt;</w:t>
      </w:r>
    </w:p>
    <w:p>
      <w:pPr>
        <w:numPr>
          <w:ilvl w:val="0"/>
          <w:numId w:val="0"/>
        </w:numPr>
        <w:ind w:leftChars="0"/>
        <w:jc w:val="left"/>
        <w:rPr>
          <w:rFonts w:hint="default"/>
          <w:color w:val="auto"/>
          <w:sz w:val="28"/>
          <w:szCs w:val="28"/>
          <w:lang w:val="en-US"/>
        </w:rPr>
      </w:pPr>
      <w:r>
        <w:rPr>
          <w:rFonts w:hint="default"/>
          <w:color w:val="auto"/>
          <w:sz w:val="28"/>
          <w:szCs w:val="28"/>
          <w:lang w:val="en-US"/>
        </w:rPr>
        <w:t>#include &lt;string.h&gt;</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#define max 100</w:t>
      </w:r>
    </w:p>
    <w:p>
      <w:pPr>
        <w:numPr>
          <w:ilvl w:val="0"/>
          <w:numId w:val="0"/>
        </w:numPr>
        <w:ind w:leftChars="0"/>
        <w:jc w:val="left"/>
        <w:rPr>
          <w:rFonts w:hint="default"/>
          <w:color w:val="auto"/>
          <w:sz w:val="28"/>
          <w:szCs w:val="28"/>
          <w:lang w:val="en-US"/>
        </w:rPr>
      </w:pPr>
      <w:r>
        <w:rPr>
          <w:rFonts w:hint="default"/>
          <w:color w:val="auto"/>
          <w:sz w:val="28"/>
          <w:szCs w:val="28"/>
          <w:lang w:val="en-US"/>
        </w:rPr>
        <w:t>int top,stack[max];</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void push(char x){</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 Push(Inserting Element in stack) operation</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if(top == max-1){</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printf("stack overflow");</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 else {</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stack[++top]=x;</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void pop(){</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 Pop (Removing element from stack)</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printf("%c",stack[top--]);</w:t>
      </w:r>
    </w:p>
    <w:p>
      <w:pPr>
        <w:numPr>
          <w:ilvl w:val="0"/>
          <w:numId w:val="0"/>
        </w:numPr>
        <w:ind w:leftChars="0"/>
        <w:jc w:val="left"/>
        <w:rPr>
          <w:rFonts w:hint="default"/>
          <w:color w:val="auto"/>
          <w:sz w:val="28"/>
          <w:szCs w:val="28"/>
          <w:lang w:val="en-US"/>
        </w:rPr>
      </w:pPr>
      <w:r>
        <w:rPr>
          <w:rFonts w:hint="default"/>
          <w:color w:val="auto"/>
          <w:sz w:val="28"/>
          <w:szCs w:val="28"/>
          <w:lang w:val="en-US"/>
        </w:rPr>
        <w:t>}</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main()</w:t>
      </w:r>
    </w:p>
    <w:p>
      <w:pPr>
        <w:numPr>
          <w:ilvl w:val="0"/>
          <w:numId w:val="0"/>
        </w:numPr>
        <w:ind w:leftChars="0"/>
        <w:jc w:val="left"/>
        <w:rPr>
          <w:rFonts w:hint="default"/>
          <w:color w:val="auto"/>
          <w:sz w:val="28"/>
          <w:szCs w:val="28"/>
          <w:lang w:val="en-US"/>
        </w:rPr>
      </w:pPr>
      <w:r>
        <w:rPr>
          <w:rFonts w:hint="default"/>
          <w:color w:val="auto"/>
          <w:sz w:val="28"/>
          <w:szCs w:val="28"/>
          <w:lang w:val="en-US"/>
        </w:rPr>
        <w:t>{</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char str[50];</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printf("Enter the string\n");</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scanf("%s",str);</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int len = strlen(str);</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int i;</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for(i=0;i&lt;len;i++)</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push(str[i]);</w:t>
      </w:r>
    </w:p>
    <w:p>
      <w:pPr>
        <w:numPr>
          <w:ilvl w:val="0"/>
          <w:numId w:val="0"/>
        </w:numPr>
        <w:ind w:leftChars="0"/>
        <w:jc w:val="left"/>
        <w:rPr>
          <w:rFonts w:hint="default"/>
          <w:color w:val="auto"/>
          <w:sz w:val="28"/>
          <w:szCs w:val="28"/>
          <w:lang w:val="en-US"/>
        </w:rPr>
      </w:pP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for(i=0;i&lt;len;i++)</w:t>
      </w:r>
    </w:p>
    <w:p>
      <w:pPr>
        <w:numPr>
          <w:ilvl w:val="0"/>
          <w:numId w:val="0"/>
        </w:numPr>
        <w:ind w:leftChars="0"/>
        <w:jc w:val="left"/>
        <w:rPr>
          <w:rFonts w:hint="default"/>
          <w:color w:val="auto"/>
          <w:sz w:val="28"/>
          <w:szCs w:val="28"/>
          <w:lang w:val="en-US"/>
        </w:rPr>
      </w:pPr>
      <w:r>
        <w:rPr>
          <w:rFonts w:hint="default"/>
          <w:color w:val="auto"/>
          <w:sz w:val="28"/>
          <w:szCs w:val="28"/>
          <w:lang w:val="en-US"/>
        </w:rPr>
        <w:t xml:space="preserve">      pop();</w:t>
      </w:r>
    </w:p>
    <w:p>
      <w:pPr>
        <w:numPr>
          <w:ilvl w:val="0"/>
          <w:numId w:val="0"/>
        </w:numPr>
        <w:ind w:leftChars="0"/>
        <w:jc w:val="left"/>
        <w:rPr>
          <w:rFonts w:hint="default"/>
          <w:color w:val="auto"/>
          <w:sz w:val="28"/>
          <w:szCs w:val="28"/>
          <w:lang w:val="en-US"/>
        </w:rPr>
      </w:pPr>
      <w:r>
        <w:rPr>
          <w:rFonts w:hint="default"/>
          <w:color w:val="auto"/>
          <w:sz w:val="28"/>
          <w:szCs w:val="28"/>
          <w:lang w:val="en-US"/>
        </w:rPr>
        <w:t>}</w:t>
      </w:r>
    </w:p>
    <w:p>
      <w:pPr>
        <w:numPr>
          <w:ilvl w:val="0"/>
          <w:numId w:val="0"/>
        </w:numPr>
        <w:ind w:leftChars="0"/>
        <w:jc w:val="left"/>
        <w:rPr>
          <w:rFonts w:hint="default"/>
          <w:color w:val="0B5FD1"/>
          <w:sz w:val="28"/>
          <w:szCs w:val="28"/>
          <w:lang w:val="en-US"/>
        </w:rPr>
      </w:pPr>
      <w:r>
        <w:rPr>
          <w:rFonts w:hint="default"/>
          <w:color w:val="0B5FD1"/>
          <w:sz w:val="28"/>
          <w:szCs w:val="28"/>
          <w:lang w:val="en-US"/>
        </w:rPr>
        <w:t>OUTPUT:-</w:t>
      </w:r>
    </w:p>
    <w:p>
      <w:pPr>
        <w:numPr>
          <w:ilvl w:val="0"/>
          <w:numId w:val="0"/>
        </w:numPr>
        <w:ind w:leftChars="0"/>
        <w:jc w:val="left"/>
      </w:pPr>
      <w:r>
        <w:drawing>
          <wp:inline distT="0" distB="0" distL="114300" distR="114300">
            <wp:extent cx="5269230" cy="276860"/>
            <wp:effectExtent l="0" t="0" r="7620" b="889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30"/>
                    <a:srcRect t="53365" b="37291"/>
                    <a:stretch>
                      <a:fillRect/>
                    </a:stretch>
                  </pic:blipFill>
                  <pic:spPr>
                    <a:xfrm>
                      <a:off x="0" y="0"/>
                      <a:ext cx="5269230" cy="276860"/>
                    </a:xfrm>
                    <a:prstGeom prst="rect">
                      <a:avLst/>
                    </a:prstGeom>
                    <a:noFill/>
                    <a:ln>
                      <a:noFill/>
                    </a:ln>
                  </pic:spPr>
                </pic:pic>
              </a:graphicData>
            </a:graphic>
          </wp:inline>
        </w:drawing>
      </w:r>
    </w:p>
    <w:p>
      <w:pPr>
        <w:spacing w:line="360" w:lineRule="auto"/>
        <w:rPr>
          <w:rFonts w:asciiTheme="minorAscii"/>
          <w:sz w:val="28"/>
          <w:szCs w:val="28"/>
        </w:rPr>
      </w:pPr>
      <w:r>
        <w:rPr>
          <w:rFonts w:hint="default"/>
          <w:b/>
          <w:sz w:val="24"/>
          <w:szCs w:val="24"/>
          <w:lang w:val="en-US"/>
        </w:rPr>
        <w:t>36.))</w:t>
      </w:r>
      <w:r>
        <w:rPr>
          <w:rFonts w:asciiTheme="minorAscii"/>
          <w:b w:val="0"/>
          <w:bCs/>
          <w:color w:val="0B5FD1"/>
          <w:sz w:val="28"/>
          <w:szCs w:val="28"/>
        </w:rPr>
        <w:t>Objective:</w:t>
      </w:r>
      <w:r>
        <w:rPr>
          <w:rFonts w:asciiTheme="minorAscii"/>
          <w:sz w:val="28"/>
          <w:szCs w:val="28"/>
        </w:rPr>
        <w:t xml:space="preserve"> By the end of this activity we shall be able to use stack operations to convert a given infix expression to a post fix expression.</w:t>
      </w:r>
    </w:p>
    <w:p>
      <w:pPr>
        <w:spacing w:line="360" w:lineRule="auto"/>
        <w:rPr>
          <w:rFonts w:asciiTheme="minorAscii"/>
          <w:sz w:val="28"/>
          <w:szCs w:val="28"/>
        </w:rPr>
      </w:pPr>
      <w:r>
        <w:rPr>
          <w:rFonts w:asciiTheme="minorAscii"/>
          <w:b w:val="0"/>
          <w:bCs/>
          <w:color w:val="0B5FD1"/>
          <w:sz w:val="28"/>
          <w:szCs w:val="28"/>
        </w:rPr>
        <w:t xml:space="preserve">Problem statement: </w:t>
      </w:r>
      <w:r>
        <w:rPr>
          <w:rFonts w:asciiTheme="minorAscii"/>
          <w:sz w:val="28"/>
          <w:szCs w:val="28"/>
        </w:rPr>
        <w:t>The problem statement is being able to use stack for conversion of infix to post fix</w:t>
      </w:r>
    </w:p>
    <w:p>
      <w:pPr>
        <w:spacing w:line="360" w:lineRule="auto"/>
        <w:rPr>
          <w:rFonts w:asciiTheme="minorAscii"/>
          <w:b w:val="0"/>
          <w:bCs/>
          <w:color w:val="0B5FD1"/>
          <w:sz w:val="28"/>
          <w:szCs w:val="28"/>
        </w:rPr>
      </w:pPr>
      <w:r>
        <w:rPr>
          <w:rFonts w:asciiTheme="minorAscii"/>
          <w:b w:val="0"/>
          <w:bCs/>
          <w:color w:val="0B5FD1"/>
          <w:sz w:val="28"/>
          <w:szCs w:val="28"/>
        </w:rPr>
        <w:t>Algorithm:</w:t>
      </w:r>
    </w:p>
    <w:p>
      <w:pPr>
        <w:numPr>
          <w:ilvl w:val="0"/>
          <w:numId w:val="19"/>
        </w:numPr>
        <w:spacing w:line="360" w:lineRule="auto"/>
        <w:rPr>
          <w:rFonts w:asciiTheme="minorAscii"/>
          <w:sz w:val="28"/>
          <w:szCs w:val="28"/>
        </w:rPr>
      </w:pPr>
      <w:r>
        <w:rPr>
          <w:rFonts w:asciiTheme="minorAscii"/>
          <w:sz w:val="28"/>
          <w:szCs w:val="28"/>
        </w:rPr>
        <w:t>START</w:t>
      </w:r>
    </w:p>
    <w:p>
      <w:pPr>
        <w:numPr>
          <w:ilvl w:val="0"/>
          <w:numId w:val="19"/>
        </w:numPr>
        <w:spacing w:line="360" w:lineRule="auto"/>
        <w:rPr>
          <w:rFonts w:asciiTheme="minorAscii"/>
          <w:sz w:val="28"/>
          <w:szCs w:val="28"/>
        </w:rPr>
      </w:pPr>
      <w:r>
        <w:rPr>
          <w:rFonts w:asciiTheme="minorAscii"/>
          <w:sz w:val="28"/>
          <w:szCs w:val="28"/>
        </w:rPr>
        <w:t>DEFINE  size of stack and top variable and function</w:t>
      </w:r>
    </w:p>
    <w:p>
      <w:pPr>
        <w:numPr>
          <w:ilvl w:val="0"/>
          <w:numId w:val="19"/>
        </w:numPr>
        <w:spacing w:line="360" w:lineRule="auto"/>
        <w:rPr>
          <w:rFonts w:asciiTheme="minorAscii"/>
          <w:sz w:val="28"/>
          <w:szCs w:val="28"/>
        </w:rPr>
      </w:pPr>
      <w:r>
        <w:rPr>
          <w:rFonts w:asciiTheme="minorAscii"/>
          <w:sz w:val="28"/>
          <w:szCs w:val="28"/>
        </w:rPr>
        <w:t>INPUT the infix expression</w:t>
      </w:r>
    </w:p>
    <w:p>
      <w:pPr>
        <w:numPr>
          <w:ilvl w:val="0"/>
          <w:numId w:val="19"/>
        </w:numPr>
        <w:spacing w:line="360" w:lineRule="auto"/>
        <w:rPr>
          <w:rFonts w:asciiTheme="minorAscii"/>
          <w:sz w:val="28"/>
          <w:szCs w:val="28"/>
        </w:rPr>
      </w:pPr>
      <w:r>
        <w:rPr>
          <w:rFonts w:asciiTheme="minorAscii"/>
          <w:sz w:val="28"/>
          <w:szCs w:val="28"/>
        </w:rPr>
        <w:t>COMPUTATION using the defined function and stack operators, perform the conversion</w:t>
      </w:r>
    </w:p>
    <w:p>
      <w:pPr>
        <w:numPr>
          <w:ilvl w:val="0"/>
          <w:numId w:val="19"/>
        </w:numPr>
        <w:spacing w:line="360" w:lineRule="auto"/>
        <w:rPr>
          <w:rFonts w:asciiTheme="minorAscii"/>
          <w:sz w:val="28"/>
          <w:szCs w:val="28"/>
        </w:rPr>
      </w:pPr>
      <w:r>
        <w:rPr>
          <w:rFonts w:asciiTheme="minorAscii"/>
          <w:sz w:val="28"/>
          <w:szCs w:val="28"/>
        </w:rPr>
        <w:t>DISPLAY post fix expression</w:t>
      </w:r>
    </w:p>
    <w:p>
      <w:pPr>
        <w:numPr>
          <w:numId w:val="0"/>
        </w:numPr>
        <w:spacing w:line="360" w:lineRule="auto"/>
        <w:ind w:left="360" w:leftChars="0"/>
        <w:rPr>
          <w:rFonts w:hint="default" w:asciiTheme="minorAscii"/>
          <w:color w:val="0B5FD1"/>
          <w:sz w:val="28"/>
          <w:szCs w:val="28"/>
          <w:lang w:val="en-US"/>
        </w:rPr>
      </w:pPr>
      <w:r>
        <w:rPr>
          <w:rFonts w:hint="default" w:asciiTheme="minorAscii"/>
          <w:color w:val="0B5FD1"/>
          <w:sz w:val="28"/>
          <w:szCs w:val="28"/>
          <w:lang w:val="en-US"/>
        </w:rPr>
        <w:t>Input:-</w:t>
      </w:r>
    </w:p>
    <w:p>
      <w:pPr>
        <w:spacing w:line="360" w:lineRule="auto"/>
        <w:rPr>
          <w:rFonts w:asciiTheme="minorAscii"/>
          <w:sz w:val="28"/>
          <w:szCs w:val="28"/>
        </w:rPr>
      </w:pPr>
      <w:r>
        <w:rPr>
          <w:rFonts w:asciiTheme="minorAscii"/>
          <w:sz w:val="28"/>
          <w:szCs w:val="28"/>
        </w:rPr>
        <w:t>#include&lt;stdio.h&gt;</w:t>
      </w:r>
    </w:p>
    <w:p>
      <w:pPr>
        <w:spacing w:line="360" w:lineRule="auto"/>
        <w:rPr>
          <w:rFonts w:asciiTheme="minorAscii"/>
          <w:sz w:val="28"/>
          <w:szCs w:val="28"/>
        </w:rPr>
      </w:pPr>
      <w:r>
        <w:rPr>
          <w:rFonts w:asciiTheme="minorAscii"/>
          <w:sz w:val="28"/>
          <w:szCs w:val="28"/>
        </w:rPr>
        <w:t>#include&lt;stdlib.h&gt;      /* for exit() */</w:t>
      </w:r>
    </w:p>
    <w:p>
      <w:pPr>
        <w:spacing w:line="360" w:lineRule="auto"/>
        <w:rPr>
          <w:rFonts w:asciiTheme="minorAscii"/>
          <w:sz w:val="28"/>
          <w:szCs w:val="28"/>
        </w:rPr>
      </w:pPr>
      <w:r>
        <w:rPr>
          <w:rFonts w:asciiTheme="minorAscii"/>
          <w:sz w:val="28"/>
          <w:szCs w:val="28"/>
        </w:rPr>
        <w:t>#include&lt;ctype.h&gt;     /* for isdigit(char ) */</w:t>
      </w:r>
    </w:p>
    <w:p>
      <w:pPr>
        <w:spacing w:line="360" w:lineRule="auto"/>
        <w:rPr>
          <w:rFonts w:asciiTheme="minorAscii"/>
          <w:sz w:val="28"/>
          <w:szCs w:val="28"/>
        </w:rPr>
      </w:pPr>
      <w:r>
        <w:rPr>
          <w:rFonts w:asciiTheme="minorAscii"/>
          <w:sz w:val="28"/>
          <w:szCs w:val="28"/>
        </w:rPr>
        <w:t>#include&lt;string.h&gt;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#define SIZE 100</w:t>
      </w:r>
    </w:p>
    <w:p>
      <w:pPr>
        <w:spacing w:line="360" w:lineRule="auto"/>
        <w:rPr>
          <w:rFonts w:asciiTheme="minorAscii"/>
          <w:sz w:val="28"/>
          <w:szCs w:val="28"/>
        </w:rPr>
      </w:pP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declared here as global variable because stack[]</w:t>
      </w:r>
    </w:p>
    <w:p>
      <w:pPr>
        <w:spacing w:line="360" w:lineRule="auto"/>
        <w:rPr>
          <w:rFonts w:asciiTheme="minorAscii"/>
          <w:sz w:val="28"/>
          <w:szCs w:val="28"/>
        </w:rPr>
      </w:pPr>
      <w:r>
        <w:rPr>
          <w:rFonts w:asciiTheme="minorAscii"/>
          <w:sz w:val="28"/>
          <w:szCs w:val="28"/>
        </w:rPr>
        <w:t>* is used by more than one fucntions */</w:t>
      </w:r>
    </w:p>
    <w:p>
      <w:pPr>
        <w:spacing w:line="360" w:lineRule="auto"/>
        <w:rPr>
          <w:rFonts w:asciiTheme="minorAscii"/>
          <w:sz w:val="28"/>
          <w:szCs w:val="28"/>
        </w:rPr>
      </w:pPr>
      <w:r>
        <w:rPr>
          <w:rFonts w:asciiTheme="minorAscii"/>
          <w:sz w:val="28"/>
          <w:szCs w:val="28"/>
        </w:rPr>
        <w:t>char stack[SIZE];</w:t>
      </w:r>
    </w:p>
    <w:p>
      <w:pPr>
        <w:spacing w:line="360" w:lineRule="auto"/>
        <w:rPr>
          <w:rFonts w:asciiTheme="minorAscii"/>
          <w:sz w:val="28"/>
          <w:szCs w:val="28"/>
        </w:rPr>
      </w:pPr>
      <w:r>
        <w:rPr>
          <w:rFonts w:asciiTheme="minorAscii"/>
          <w:sz w:val="28"/>
          <w:szCs w:val="28"/>
        </w:rPr>
        <w:t>int top = -1;</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define push operation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void push(char item)</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if(top &gt;= SIZE-1)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printf("\nStack Overflow.");</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top = top+1;</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stack[top] = item;</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define pop operation */</w:t>
      </w:r>
    </w:p>
    <w:p>
      <w:pPr>
        <w:spacing w:line="360" w:lineRule="auto"/>
        <w:rPr>
          <w:rFonts w:asciiTheme="minorAscii"/>
          <w:sz w:val="28"/>
          <w:szCs w:val="28"/>
        </w:rPr>
      </w:pPr>
      <w:r>
        <w:rPr>
          <w:rFonts w:asciiTheme="minorAscii"/>
          <w:sz w:val="28"/>
          <w:szCs w:val="28"/>
        </w:rPr>
        <w:t>char pop()</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char item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if(top &lt;0)</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printf("stack under flow: invalid infix expression");</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getchar();</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 underflow may occur for invalid expression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 where ( and ) are not matched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exit(1);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item = stack[top];</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top = top-1;</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return(item);</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define function that is used to determine whether any symbol is operator or not</w:t>
      </w:r>
    </w:p>
    <w:p>
      <w:pPr>
        <w:spacing w:line="360" w:lineRule="auto"/>
        <w:rPr>
          <w:rFonts w:asciiTheme="minorAscii"/>
          <w:sz w:val="28"/>
          <w:szCs w:val="28"/>
        </w:rPr>
      </w:pPr>
      <w:r>
        <w:rPr>
          <w:rFonts w:asciiTheme="minorAscii"/>
          <w:sz w:val="28"/>
          <w:szCs w:val="28"/>
        </w:rPr>
        <w:t>(that is symbol is operand)</w:t>
      </w:r>
    </w:p>
    <w:p>
      <w:pPr>
        <w:spacing w:line="360" w:lineRule="auto"/>
        <w:rPr>
          <w:rFonts w:asciiTheme="minorAscii"/>
          <w:sz w:val="28"/>
          <w:szCs w:val="28"/>
        </w:rPr>
      </w:pPr>
      <w:r>
        <w:rPr>
          <w:rFonts w:asciiTheme="minorAscii"/>
          <w:sz w:val="28"/>
          <w:szCs w:val="28"/>
        </w:rPr>
        <w:t>* this fucntion returns 1 if symbol is opreator else return 0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int is_operator(char symbol)</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if(symbol == '^' || symbol == '*' || symbol == '/' || symbol == '+' || symbol =='-')</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 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return 0;</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define fucntion that is used to assign precendence to operator.</w:t>
      </w:r>
    </w:p>
    <w:p>
      <w:pPr>
        <w:spacing w:line="360" w:lineRule="auto"/>
        <w:rPr>
          <w:rFonts w:asciiTheme="minorAscii"/>
          <w:sz w:val="28"/>
          <w:szCs w:val="28"/>
        </w:rPr>
      </w:pPr>
      <w:r>
        <w:rPr>
          <w:rFonts w:asciiTheme="minorAscii"/>
          <w:sz w:val="28"/>
          <w:szCs w:val="28"/>
        </w:rPr>
        <w:t>* Here ^ denotes exponent operator.</w:t>
      </w:r>
    </w:p>
    <w:p>
      <w:pPr>
        <w:spacing w:line="360" w:lineRule="auto"/>
        <w:rPr>
          <w:rFonts w:asciiTheme="minorAscii"/>
          <w:sz w:val="28"/>
          <w:szCs w:val="28"/>
        </w:rPr>
      </w:pPr>
      <w:r>
        <w:rPr>
          <w:rFonts w:asciiTheme="minorAscii"/>
          <w:sz w:val="28"/>
          <w:szCs w:val="28"/>
        </w:rPr>
        <w:t>* In this fucntion we assume that higher integer value</w:t>
      </w:r>
    </w:p>
    <w:p>
      <w:pPr>
        <w:spacing w:line="360" w:lineRule="auto"/>
        <w:rPr>
          <w:rFonts w:asciiTheme="minorAscii"/>
          <w:sz w:val="28"/>
          <w:szCs w:val="28"/>
        </w:rPr>
      </w:pPr>
      <w:r>
        <w:rPr>
          <w:rFonts w:asciiTheme="minorAscii"/>
          <w:sz w:val="28"/>
          <w:szCs w:val="28"/>
        </w:rPr>
        <w:t>* means higher precendence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int precedence(char symbol)</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if(symbol == '^')/* exponent operator, highest precedence*/</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return(3);</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 if(symbol == '*' || symbol == '/')</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return(2);</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 if(symbol == '+' || symbol == '-')          /* lowest precedence */</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else</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return(0);</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void InfixToPostfix(char infix_exp[], char postfix_exp[])</w:t>
      </w:r>
    </w:p>
    <w:p>
      <w:pPr>
        <w:spacing w:line="360" w:lineRule="auto"/>
        <w:rPr>
          <w:rFonts w:asciiTheme="minorAscii"/>
          <w:sz w:val="28"/>
          <w:szCs w:val="28"/>
        </w:rPr>
      </w:pPr>
      <w:r>
        <w:rPr>
          <w:rFonts w:asciiTheme="minorAscii"/>
          <w:sz w:val="28"/>
          <w:szCs w:val="28"/>
        </w:rPr>
        <w:t xml:space="preserve">{ </w:t>
      </w:r>
    </w:p>
    <w:p>
      <w:pPr>
        <w:spacing w:line="360" w:lineRule="auto"/>
        <w:rPr>
          <w:rFonts w:asciiTheme="minorAscii"/>
          <w:sz w:val="28"/>
          <w:szCs w:val="28"/>
        </w:rPr>
      </w:pPr>
      <w:r>
        <w:rPr>
          <w:rFonts w:asciiTheme="minorAscii"/>
          <w:sz w:val="28"/>
          <w:szCs w:val="28"/>
        </w:rPr>
        <w:tab/>
      </w:r>
      <w:r>
        <w:rPr>
          <w:rFonts w:asciiTheme="minorAscii"/>
          <w:sz w:val="28"/>
          <w:szCs w:val="28"/>
        </w:rPr>
        <w:t>int i, j;</w:t>
      </w:r>
    </w:p>
    <w:p>
      <w:pPr>
        <w:spacing w:line="360" w:lineRule="auto"/>
        <w:rPr>
          <w:rFonts w:asciiTheme="minorAscii"/>
          <w:sz w:val="28"/>
          <w:szCs w:val="28"/>
        </w:rPr>
      </w:pPr>
      <w:r>
        <w:rPr>
          <w:rFonts w:asciiTheme="minorAscii"/>
          <w:sz w:val="28"/>
          <w:szCs w:val="28"/>
        </w:rPr>
        <w:tab/>
      </w:r>
      <w:r>
        <w:rPr>
          <w:rFonts w:asciiTheme="minorAscii"/>
          <w:sz w:val="28"/>
          <w:szCs w:val="28"/>
        </w:rPr>
        <w:t>char item;</w:t>
      </w:r>
    </w:p>
    <w:p>
      <w:pPr>
        <w:spacing w:line="360" w:lineRule="auto"/>
        <w:rPr>
          <w:rFonts w:asciiTheme="minorAscii"/>
          <w:sz w:val="28"/>
          <w:szCs w:val="28"/>
        </w:rPr>
      </w:pPr>
      <w:r>
        <w:rPr>
          <w:rFonts w:asciiTheme="minorAscii"/>
          <w:sz w:val="28"/>
          <w:szCs w:val="28"/>
        </w:rPr>
        <w:tab/>
      </w:r>
      <w:r>
        <w:rPr>
          <w:rFonts w:asciiTheme="minorAscii"/>
          <w:sz w:val="28"/>
          <w:szCs w:val="28"/>
        </w:rPr>
        <w:t>char x;</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push('(');                               /* push '(' onto stack */</w:t>
      </w:r>
    </w:p>
    <w:p>
      <w:pPr>
        <w:spacing w:line="360" w:lineRule="auto"/>
        <w:rPr>
          <w:rFonts w:asciiTheme="minorAscii"/>
          <w:sz w:val="28"/>
          <w:szCs w:val="28"/>
        </w:rPr>
      </w:pPr>
      <w:r>
        <w:rPr>
          <w:rFonts w:asciiTheme="minorAscii"/>
          <w:sz w:val="28"/>
          <w:szCs w:val="28"/>
        </w:rPr>
        <w:tab/>
      </w:r>
      <w:r>
        <w:rPr>
          <w:rFonts w:asciiTheme="minorAscii"/>
          <w:sz w:val="28"/>
          <w:szCs w:val="28"/>
        </w:rPr>
        <w:t>strcat(infix_exp,")");                  /* add ')' to infix expression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i=0;</w:t>
      </w:r>
    </w:p>
    <w:p>
      <w:pPr>
        <w:spacing w:line="360" w:lineRule="auto"/>
        <w:rPr>
          <w:rFonts w:asciiTheme="minorAscii"/>
          <w:sz w:val="28"/>
          <w:szCs w:val="28"/>
        </w:rPr>
      </w:pPr>
      <w:r>
        <w:rPr>
          <w:rFonts w:asciiTheme="minorAscii"/>
          <w:sz w:val="28"/>
          <w:szCs w:val="28"/>
        </w:rPr>
        <w:tab/>
      </w:r>
      <w:r>
        <w:rPr>
          <w:rFonts w:asciiTheme="minorAscii"/>
          <w:sz w:val="28"/>
          <w:szCs w:val="28"/>
        </w:rPr>
        <w:t>j=0;</w:t>
      </w:r>
    </w:p>
    <w:p>
      <w:pPr>
        <w:spacing w:line="360" w:lineRule="auto"/>
        <w:rPr>
          <w:rFonts w:asciiTheme="minorAscii"/>
          <w:sz w:val="28"/>
          <w:szCs w:val="28"/>
        </w:rPr>
      </w:pPr>
      <w:r>
        <w:rPr>
          <w:rFonts w:asciiTheme="minorAscii"/>
          <w:sz w:val="28"/>
          <w:szCs w:val="28"/>
        </w:rPr>
        <w:tab/>
      </w:r>
      <w:r>
        <w:rPr>
          <w:rFonts w:asciiTheme="minorAscii"/>
          <w:sz w:val="28"/>
          <w:szCs w:val="28"/>
        </w:rPr>
        <w:t>item=infix_exp[i];         /* initialize before loop*/</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while(item != '\0')        /* run loop till end of infix expression */</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if(item ==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push(item);</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else if( isdigit(item) || isalpha(item))</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postfix_exp[j] = item;              /* add operand symbol to postfix expr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j++;</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else if(is_operator(item) == 1)        /* means symbol is operator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x=pop();</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while(is_operator(x) == 1 &amp;&amp; precedence(x)&gt;= precedence(item))</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postfix_exp[j] = x;                  /* so pop all higher precendence operator and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j++;</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x = pop();                       /* add them to postfix expresion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push(x);</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 because just above while loop will terminate we have</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oppped one extra item</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for which condition fails and loop terminates, so that one*/</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push(item);                 /* push current oprerator symbol onto stack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else if(item == ')')         /* if current symbol is ')' then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x = pop();                   /* pop and keep popping until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while(x != '(')                /* '(' encounterd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postfix_exp[j] = x;</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j++;</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x = pop();</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else</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 /* if current symbol is neither operand not '(' nor ')' and nor</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operator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printf("\nInvalid infix Expression.\n");        /* the it is illegeal  symbol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getchar();</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ab/>
      </w:r>
      <w:r>
        <w:rPr>
          <w:rFonts w:asciiTheme="minorAscii"/>
          <w:sz w:val="28"/>
          <w:szCs w:val="28"/>
        </w:rPr>
        <w:t>exit(1);</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i++;</w:t>
      </w:r>
    </w:p>
    <w:p>
      <w:pPr>
        <w:spacing w:line="360" w:lineRule="auto"/>
        <w:rPr>
          <w:rFonts w:asciiTheme="minorAscii"/>
          <w:sz w:val="28"/>
          <w:szCs w:val="28"/>
        </w:rPr>
      </w:pP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item = infix_exp[i]; /* go to next symbol of infix expression */</w:t>
      </w:r>
    </w:p>
    <w:p>
      <w:pPr>
        <w:spacing w:line="360" w:lineRule="auto"/>
        <w:rPr>
          <w:rFonts w:asciiTheme="minorAscii"/>
          <w:sz w:val="28"/>
          <w:szCs w:val="28"/>
        </w:rPr>
      </w:pPr>
      <w:r>
        <w:rPr>
          <w:rFonts w:asciiTheme="minorAscii"/>
          <w:sz w:val="28"/>
          <w:szCs w:val="28"/>
        </w:rPr>
        <w:tab/>
      </w:r>
      <w:r>
        <w:rPr>
          <w:rFonts w:asciiTheme="minorAscii"/>
          <w:sz w:val="28"/>
          <w:szCs w:val="28"/>
        </w:rPr>
        <w:t>} /* while loop ends here */</w:t>
      </w:r>
    </w:p>
    <w:p>
      <w:pPr>
        <w:spacing w:line="360" w:lineRule="auto"/>
        <w:rPr>
          <w:rFonts w:asciiTheme="minorAscii"/>
          <w:sz w:val="28"/>
          <w:szCs w:val="28"/>
        </w:rPr>
      </w:pPr>
      <w:r>
        <w:rPr>
          <w:rFonts w:asciiTheme="minorAscii"/>
          <w:sz w:val="28"/>
          <w:szCs w:val="28"/>
        </w:rPr>
        <w:tab/>
      </w:r>
      <w:r>
        <w:rPr>
          <w:rFonts w:asciiTheme="minorAscii"/>
          <w:sz w:val="28"/>
          <w:szCs w:val="28"/>
        </w:rPr>
        <w:t>if(top&gt;0)</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printf("\nInvalid infix Expression.\n");        /* the it is illegeal  symbol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getchar();</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exit(1);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if(top&gt;0)</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printf("\nInvalid infix Expression.\n");        /* the it is illegeal  symbol */</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getchar();</w:t>
      </w:r>
    </w:p>
    <w:p>
      <w:pPr>
        <w:spacing w:line="360" w:lineRule="auto"/>
        <w:rPr>
          <w:rFonts w:asciiTheme="minorAscii"/>
          <w:sz w:val="28"/>
          <w:szCs w:val="28"/>
        </w:rPr>
      </w:pPr>
      <w:r>
        <w:rPr>
          <w:rFonts w:asciiTheme="minorAscii"/>
          <w:sz w:val="28"/>
          <w:szCs w:val="28"/>
        </w:rPr>
        <w:tab/>
      </w:r>
      <w:r>
        <w:rPr>
          <w:rFonts w:asciiTheme="minorAscii"/>
          <w:sz w:val="28"/>
          <w:szCs w:val="28"/>
        </w:rPr>
        <w:tab/>
      </w:r>
      <w:r>
        <w:rPr>
          <w:rFonts w:asciiTheme="minorAscii"/>
          <w:sz w:val="28"/>
          <w:szCs w:val="28"/>
        </w:rPr>
        <w:t>exit(1);</w:t>
      </w:r>
    </w:p>
    <w:p>
      <w:pPr>
        <w:spacing w:line="360" w:lineRule="auto"/>
        <w:rPr>
          <w:rFonts w:asciiTheme="minorAscii"/>
          <w:sz w:val="28"/>
          <w:szCs w:val="28"/>
        </w:rPr>
      </w:pPr>
      <w:r>
        <w:rPr>
          <w:rFonts w:asciiTheme="minorAscii"/>
          <w:sz w:val="28"/>
          <w:szCs w:val="28"/>
        </w:rPr>
        <w:tab/>
      </w: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postfix_exp[j] = '\0'; /* add sentinel else puts() fucntion */</w:t>
      </w:r>
    </w:p>
    <w:p>
      <w:pPr>
        <w:spacing w:line="360" w:lineRule="auto"/>
        <w:rPr>
          <w:rFonts w:asciiTheme="minorAscii"/>
          <w:sz w:val="28"/>
          <w:szCs w:val="28"/>
        </w:rPr>
      </w:pPr>
      <w:r>
        <w:rPr>
          <w:rFonts w:asciiTheme="minorAscii"/>
          <w:sz w:val="28"/>
          <w:szCs w:val="28"/>
        </w:rPr>
        <w:tab/>
      </w:r>
      <w:r>
        <w:rPr>
          <w:rFonts w:asciiTheme="minorAscii"/>
          <w:sz w:val="28"/>
          <w:szCs w:val="28"/>
        </w:rPr>
        <w:t>/* will print entire postfix[] array upto SIZE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 main function begins */</w:t>
      </w:r>
    </w:p>
    <w:p>
      <w:pPr>
        <w:spacing w:line="360" w:lineRule="auto"/>
        <w:rPr>
          <w:rFonts w:asciiTheme="minorAscii"/>
          <w:sz w:val="28"/>
          <w:szCs w:val="28"/>
        </w:rPr>
      </w:pPr>
      <w:r>
        <w:rPr>
          <w:rFonts w:asciiTheme="minorAscii"/>
          <w:sz w:val="28"/>
          <w:szCs w:val="28"/>
        </w:rPr>
        <w:t>int main()</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r>
        <w:rPr>
          <w:rFonts w:asciiTheme="minorAscii"/>
          <w:sz w:val="28"/>
          <w:szCs w:val="28"/>
        </w:rPr>
        <w:tab/>
      </w:r>
      <w:r>
        <w:rPr>
          <w:rFonts w:asciiTheme="minorAscii"/>
          <w:sz w:val="28"/>
          <w:szCs w:val="28"/>
        </w:rPr>
        <w:t>char infix[SIZE], postfix[SIZE];         /* declare infix string and postfix string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 why we asked the user to enter infix expression</w:t>
      </w:r>
    </w:p>
    <w:p>
      <w:pPr>
        <w:spacing w:line="360" w:lineRule="auto"/>
        <w:rPr>
          <w:rFonts w:asciiTheme="minorAscii"/>
          <w:sz w:val="28"/>
          <w:szCs w:val="28"/>
        </w:rPr>
      </w:pPr>
      <w:r>
        <w:rPr>
          <w:rFonts w:asciiTheme="minorAscii"/>
          <w:sz w:val="28"/>
          <w:szCs w:val="28"/>
        </w:rPr>
        <w:tab/>
      </w:r>
      <w:r>
        <w:rPr>
          <w:rFonts w:asciiTheme="minorAscii"/>
          <w:sz w:val="28"/>
          <w:szCs w:val="28"/>
        </w:rPr>
        <w:t>* in parentheses ( )</w:t>
      </w:r>
    </w:p>
    <w:p>
      <w:pPr>
        <w:spacing w:line="360" w:lineRule="auto"/>
        <w:rPr>
          <w:rFonts w:asciiTheme="minorAscii"/>
          <w:sz w:val="28"/>
          <w:szCs w:val="28"/>
        </w:rPr>
      </w:pPr>
      <w:r>
        <w:rPr>
          <w:rFonts w:asciiTheme="minorAscii"/>
          <w:sz w:val="28"/>
          <w:szCs w:val="28"/>
        </w:rPr>
        <w:tab/>
      </w:r>
      <w:r>
        <w:rPr>
          <w:rFonts w:asciiTheme="minorAscii"/>
          <w:sz w:val="28"/>
          <w:szCs w:val="28"/>
        </w:rPr>
        <w:t>* What changes are required in porgram to</w:t>
      </w:r>
    </w:p>
    <w:p>
      <w:pPr>
        <w:spacing w:line="360" w:lineRule="auto"/>
        <w:rPr>
          <w:rFonts w:asciiTheme="minorAscii"/>
          <w:sz w:val="28"/>
          <w:szCs w:val="28"/>
        </w:rPr>
      </w:pPr>
      <w:r>
        <w:rPr>
          <w:rFonts w:asciiTheme="minorAscii"/>
          <w:sz w:val="28"/>
          <w:szCs w:val="28"/>
        </w:rPr>
        <w:tab/>
      </w:r>
      <w:r>
        <w:rPr>
          <w:rFonts w:asciiTheme="minorAscii"/>
          <w:sz w:val="28"/>
          <w:szCs w:val="28"/>
        </w:rPr>
        <w:t>* get rid of this restriction since it is not</w:t>
      </w:r>
    </w:p>
    <w:p>
      <w:pPr>
        <w:spacing w:line="360" w:lineRule="auto"/>
        <w:rPr>
          <w:rFonts w:asciiTheme="minorAscii"/>
          <w:sz w:val="28"/>
          <w:szCs w:val="28"/>
        </w:rPr>
      </w:pPr>
      <w:r>
        <w:rPr>
          <w:rFonts w:asciiTheme="minorAscii"/>
          <w:sz w:val="28"/>
          <w:szCs w:val="28"/>
        </w:rPr>
        <w:tab/>
      </w:r>
      <w:r>
        <w:rPr>
          <w:rFonts w:asciiTheme="minorAscii"/>
          <w:sz w:val="28"/>
          <w:szCs w:val="28"/>
        </w:rPr>
        <w:t>* in algorithm</w:t>
      </w:r>
    </w:p>
    <w:p>
      <w:pPr>
        <w:spacing w:line="360" w:lineRule="auto"/>
        <w:rPr>
          <w:rFonts w:asciiTheme="minorAscii"/>
          <w:sz w:val="28"/>
          <w:szCs w:val="28"/>
        </w:rPr>
      </w:pPr>
      <w:r>
        <w:rPr>
          <w:rFonts w:asciiTheme="minorAscii"/>
          <w:sz w:val="28"/>
          <w:szCs w:val="28"/>
        </w:rPr>
        <w:tab/>
      </w:r>
      <w:r>
        <w:rPr>
          <w:rFonts w:asciiTheme="minorAscii"/>
          <w:sz w:val="28"/>
          <w:szCs w:val="28"/>
        </w:rPr>
        <w:t>* */</w:t>
      </w:r>
    </w:p>
    <w:p>
      <w:pPr>
        <w:spacing w:line="360" w:lineRule="auto"/>
        <w:rPr>
          <w:rFonts w:asciiTheme="minorAscii"/>
          <w:sz w:val="28"/>
          <w:szCs w:val="28"/>
        </w:rPr>
      </w:pPr>
      <w:r>
        <w:rPr>
          <w:rFonts w:asciiTheme="minorAscii"/>
          <w:sz w:val="28"/>
          <w:szCs w:val="28"/>
        </w:rPr>
        <w:tab/>
      </w:r>
      <w:r>
        <w:rPr>
          <w:rFonts w:asciiTheme="minorAscii"/>
          <w:sz w:val="28"/>
          <w:szCs w:val="28"/>
        </w:rPr>
        <w:t>printf("ASSUMPTION: The infix expression contains single letter variables and single digit constants only.\n");</w:t>
      </w:r>
    </w:p>
    <w:p>
      <w:pPr>
        <w:spacing w:line="360" w:lineRule="auto"/>
        <w:rPr>
          <w:rFonts w:asciiTheme="minorAscii"/>
          <w:sz w:val="28"/>
          <w:szCs w:val="28"/>
        </w:rPr>
      </w:pPr>
      <w:r>
        <w:rPr>
          <w:rFonts w:asciiTheme="minorAscii"/>
          <w:sz w:val="28"/>
          <w:szCs w:val="28"/>
        </w:rPr>
        <w:tab/>
      </w:r>
      <w:r>
        <w:rPr>
          <w:rFonts w:asciiTheme="minorAscii"/>
          <w:sz w:val="28"/>
          <w:szCs w:val="28"/>
        </w:rPr>
        <w:t>printf("\nEnter Infix expression : ");</w:t>
      </w:r>
    </w:p>
    <w:p>
      <w:pPr>
        <w:spacing w:line="360" w:lineRule="auto"/>
        <w:rPr>
          <w:rFonts w:asciiTheme="minorAscii"/>
          <w:sz w:val="28"/>
          <w:szCs w:val="28"/>
        </w:rPr>
      </w:pPr>
      <w:r>
        <w:rPr>
          <w:rFonts w:asciiTheme="minorAscii"/>
          <w:sz w:val="28"/>
          <w:szCs w:val="28"/>
        </w:rPr>
        <w:tab/>
      </w:r>
      <w:r>
        <w:rPr>
          <w:rFonts w:asciiTheme="minorAscii"/>
          <w:sz w:val="28"/>
          <w:szCs w:val="28"/>
        </w:rPr>
        <w:t>gets(infix);</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InfixToPostfix(infix,postfix);                   /* call to convert */</w:t>
      </w:r>
    </w:p>
    <w:p>
      <w:pPr>
        <w:spacing w:line="360" w:lineRule="auto"/>
        <w:rPr>
          <w:rFonts w:asciiTheme="minorAscii"/>
          <w:sz w:val="28"/>
          <w:szCs w:val="28"/>
        </w:rPr>
      </w:pPr>
      <w:r>
        <w:rPr>
          <w:rFonts w:asciiTheme="minorAscii"/>
          <w:sz w:val="28"/>
          <w:szCs w:val="28"/>
        </w:rPr>
        <w:tab/>
      </w:r>
      <w:r>
        <w:rPr>
          <w:rFonts w:asciiTheme="minorAscii"/>
          <w:sz w:val="28"/>
          <w:szCs w:val="28"/>
        </w:rPr>
        <w:t>printf("Postfix Expression: ");</w:t>
      </w:r>
    </w:p>
    <w:p>
      <w:pPr>
        <w:spacing w:line="360" w:lineRule="auto"/>
        <w:rPr>
          <w:rFonts w:asciiTheme="minorAscii"/>
          <w:sz w:val="28"/>
          <w:szCs w:val="28"/>
        </w:rPr>
      </w:pPr>
      <w:r>
        <w:rPr>
          <w:rFonts w:asciiTheme="minorAscii"/>
          <w:sz w:val="28"/>
          <w:szCs w:val="28"/>
        </w:rPr>
        <w:tab/>
      </w:r>
      <w:r>
        <w:rPr>
          <w:rFonts w:asciiTheme="minorAscii"/>
          <w:sz w:val="28"/>
          <w:szCs w:val="28"/>
        </w:rPr>
        <w:t>puts(postfix);                     /* print postfix expression */</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ab/>
      </w:r>
      <w:r>
        <w:rPr>
          <w:rFonts w:asciiTheme="minorAscii"/>
          <w:sz w:val="28"/>
          <w:szCs w:val="28"/>
        </w:rPr>
        <w:t>return 0;</w:t>
      </w:r>
    </w:p>
    <w:p>
      <w:pPr>
        <w:spacing w:line="360" w:lineRule="auto"/>
        <w:rPr>
          <w:rFonts w:asciiTheme="minorAscii"/>
          <w:sz w:val="28"/>
          <w:szCs w:val="28"/>
        </w:rPr>
      </w:pPr>
      <w:r>
        <w:rPr>
          <w:rFonts w:asciiTheme="minorAscii"/>
          <w:sz w:val="28"/>
          <w:szCs w:val="28"/>
        </w:rPr>
        <w:t>}</w:t>
      </w:r>
    </w:p>
    <w:p>
      <w:pPr>
        <w:spacing w:line="360" w:lineRule="auto"/>
        <w:rPr>
          <w:rFonts w:asciiTheme="minorAscii"/>
          <w:sz w:val="28"/>
          <w:szCs w:val="28"/>
        </w:rPr>
      </w:pPr>
    </w:p>
    <w:p>
      <w:pPr>
        <w:spacing w:line="360" w:lineRule="auto"/>
        <w:rPr>
          <w:rFonts w:hint="default" w:asciiTheme="minorAscii"/>
          <w:color w:val="0B5FD1"/>
          <w:sz w:val="28"/>
          <w:szCs w:val="28"/>
          <w:lang w:val="en-US"/>
        </w:rPr>
      </w:pPr>
      <w:r>
        <w:rPr>
          <w:rFonts w:hint="default" w:asciiTheme="minorAscii"/>
          <w:color w:val="0B5FD1"/>
          <w:sz w:val="28"/>
          <w:szCs w:val="28"/>
          <w:lang w:val="en-US"/>
        </w:rPr>
        <w:t>Output:-</w:t>
      </w:r>
    </w:p>
    <w:p>
      <w:pPr>
        <w:spacing w:line="360" w:lineRule="auto"/>
        <w:rPr>
          <w:rFonts w:asciiTheme="minorAscii"/>
          <w:sz w:val="28"/>
          <w:szCs w:val="28"/>
        </w:rPr>
      </w:pPr>
      <w:r>
        <w:rPr>
          <w:rFonts w:asciiTheme="minorAscii"/>
          <w:sz w:val="28"/>
          <w:szCs w:val="28"/>
        </w:rPr>
        <w:t>ASSUMPTION: The infix expression contains single letter variables and single digit constants only.</w:t>
      </w:r>
    </w:p>
    <w:p>
      <w:pPr>
        <w:spacing w:line="360" w:lineRule="auto"/>
        <w:rPr>
          <w:rFonts w:asciiTheme="minorAscii"/>
          <w:sz w:val="28"/>
          <w:szCs w:val="28"/>
        </w:rPr>
      </w:pPr>
    </w:p>
    <w:p>
      <w:pPr>
        <w:spacing w:line="360" w:lineRule="auto"/>
        <w:rPr>
          <w:rFonts w:asciiTheme="minorAscii"/>
          <w:sz w:val="28"/>
          <w:szCs w:val="28"/>
        </w:rPr>
      </w:pPr>
      <w:r>
        <w:rPr>
          <w:rFonts w:asciiTheme="minorAscii"/>
          <w:sz w:val="28"/>
          <w:szCs w:val="28"/>
        </w:rPr>
        <w:t>Enter Infix expression : A=B  +B*C*D/E</w:t>
      </w:r>
    </w:p>
    <w:p>
      <w:pPr>
        <w:spacing w:line="360" w:lineRule="auto"/>
        <w:rPr>
          <w:rFonts w:asciiTheme="minorAscii"/>
          <w:sz w:val="28"/>
          <w:szCs w:val="28"/>
        </w:rPr>
      </w:pPr>
      <w:r>
        <w:rPr>
          <w:rFonts w:asciiTheme="minorAscii"/>
          <w:sz w:val="28"/>
          <w:szCs w:val="28"/>
        </w:rPr>
        <w:t>Postfix Expression: ABC*D*E/+</w:t>
      </w:r>
    </w:p>
    <w:p>
      <w:pPr>
        <w:spacing w:line="360" w:lineRule="auto"/>
        <w:rPr>
          <w:rFonts w:asciiTheme="minorAscii"/>
          <w:b w:val="0"/>
          <w:bCs w:val="0"/>
          <w:color w:val="0B5FD1"/>
          <w:sz w:val="28"/>
          <w:szCs w:val="28"/>
        </w:rPr>
      </w:pPr>
    </w:p>
    <w:p>
      <w:pPr>
        <w:spacing w:after="160" w:line="360" w:lineRule="auto"/>
        <w:rPr>
          <w:rFonts w:asciiTheme="minorAscii"/>
          <w:b w:val="0"/>
          <w:bCs w:val="0"/>
          <w:color w:val="0B5FD1"/>
          <w:sz w:val="28"/>
          <w:szCs w:val="28"/>
          <w:highlight w:val="white"/>
        </w:rPr>
      </w:pPr>
      <w:r>
        <w:rPr>
          <w:rFonts w:asciiTheme="minorAscii"/>
          <w:b w:val="0"/>
          <w:bCs w:val="0"/>
          <w:color w:val="0B5FD1"/>
          <w:sz w:val="28"/>
          <w:szCs w:val="28"/>
          <w:highlight w:val="white"/>
        </w:rPr>
        <w:t>Conclusion:</w:t>
      </w:r>
    </w:p>
    <w:p>
      <w:pPr>
        <w:spacing w:after="160" w:line="360" w:lineRule="auto"/>
        <w:rPr>
          <w:rFonts w:asciiTheme="minorAscii"/>
          <w:color w:val="222222"/>
          <w:sz w:val="28"/>
          <w:szCs w:val="28"/>
          <w:highlight w:val="white"/>
        </w:rPr>
      </w:pPr>
      <w:r>
        <w:rPr>
          <w:rFonts w:asciiTheme="minorAscii"/>
          <w:color w:val="222222"/>
          <w:sz w:val="28"/>
          <w:szCs w:val="28"/>
          <w:highlight w:val="white"/>
        </w:rPr>
        <w:t>By simulating the above program we learned how to convert a infix expression into the postfix expression by following the order of proceedings.</w:t>
      </w:r>
    </w:p>
    <w:p>
      <w:pPr>
        <w:spacing w:after="160" w:line="360" w:lineRule="auto"/>
        <w:rPr>
          <w:rFonts w:hint="default" w:asciiTheme="minorAscii"/>
          <w:color w:val="0B5FD1"/>
          <w:sz w:val="28"/>
          <w:szCs w:val="28"/>
          <w:highlight w:val="white"/>
        </w:rPr>
      </w:pPr>
      <w:r>
        <w:rPr>
          <w:rFonts w:hint="default" w:asciiTheme="minorAscii"/>
          <w:color w:val="0B5FD1"/>
          <w:sz w:val="28"/>
          <w:szCs w:val="28"/>
          <w:highlight w:val="white"/>
          <w:lang w:val="en-US"/>
        </w:rPr>
        <w:t>37.))</w:t>
      </w:r>
      <w:r>
        <w:rPr>
          <w:rFonts w:hint="default" w:asciiTheme="minorAscii"/>
          <w:color w:val="0B5FD1"/>
          <w:sz w:val="28"/>
          <w:szCs w:val="28"/>
          <w:highlight w:val="white"/>
        </w:rPr>
        <w:t>Objective: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At the end of this activity, we shall be able to</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 Convert an Infix expression to an Prefix expression using stack</w:t>
      </w:r>
    </w:p>
    <w:p>
      <w:pPr>
        <w:spacing w:after="160" w:line="360" w:lineRule="auto"/>
        <w:rPr>
          <w:rFonts w:hint="default" w:asciiTheme="minorAscii"/>
          <w:color w:val="222222"/>
          <w:sz w:val="28"/>
          <w:szCs w:val="28"/>
          <w:highlight w:val="white"/>
        </w:rPr>
      </w:pPr>
    </w:p>
    <w:p>
      <w:pPr>
        <w:spacing w:after="160" w:line="360" w:lineRule="auto"/>
        <w:rPr>
          <w:rFonts w:hint="default" w:asciiTheme="minorAscii"/>
          <w:color w:val="0B5FD1"/>
          <w:sz w:val="28"/>
          <w:szCs w:val="28"/>
          <w:highlight w:val="white"/>
        </w:rPr>
      </w:pPr>
      <w:r>
        <w:rPr>
          <w:rFonts w:hint="default" w:asciiTheme="minorAscii"/>
          <w:color w:val="0B5FD1"/>
          <w:sz w:val="28"/>
          <w:szCs w:val="28"/>
          <w:highlight w:val="white"/>
        </w:rPr>
        <w:t> </w:t>
      </w:r>
    </w:p>
    <w:p>
      <w:pPr>
        <w:spacing w:after="160" w:line="360" w:lineRule="auto"/>
        <w:rPr>
          <w:rFonts w:hint="default" w:asciiTheme="minorAscii"/>
          <w:color w:val="0B5FD1"/>
          <w:sz w:val="28"/>
          <w:szCs w:val="28"/>
          <w:highlight w:val="white"/>
        </w:rPr>
      </w:pPr>
      <w:r>
        <w:rPr>
          <w:rFonts w:hint="default" w:asciiTheme="minorAscii"/>
          <w:color w:val="0B5FD1"/>
          <w:sz w:val="28"/>
          <w:szCs w:val="28"/>
          <w:highlight w:val="white"/>
        </w:rPr>
        <w:t>Problem Statement: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While we use infix expressions in our day to day lives. Computers have trouble</w:t>
      </w:r>
      <w:r>
        <w:rPr>
          <w:rFonts w:hint="default" w:asciiTheme="minorAscii"/>
          <w:color w:val="222222"/>
          <w:sz w:val="28"/>
          <w:szCs w:val="28"/>
          <w:highlight w:val="white"/>
          <w:lang w:val="en-US"/>
        </w:rPr>
        <w:t xml:space="preserve"> </w:t>
      </w:r>
      <w:r>
        <w:rPr>
          <w:rFonts w:hint="default" w:asciiTheme="minorAscii"/>
          <w:color w:val="222222"/>
          <w:sz w:val="28"/>
          <w:szCs w:val="28"/>
          <w:highlight w:val="white"/>
        </w:rPr>
        <w:t>understanding this format because they need to keep in mind</w:t>
      </w:r>
      <w:r>
        <w:rPr>
          <w:rFonts w:hint="default" w:asciiTheme="minorAscii"/>
          <w:color w:val="222222"/>
          <w:sz w:val="28"/>
          <w:szCs w:val="28"/>
          <w:highlight w:val="white"/>
          <w:lang w:val="en-US"/>
        </w:rPr>
        <w:t xml:space="preserve"> </w:t>
      </w:r>
      <w:r>
        <w:rPr>
          <w:rFonts w:hint="default" w:asciiTheme="minorAscii"/>
          <w:color w:val="222222"/>
          <w:sz w:val="28"/>
          <w:szCs w:val="28"/>
          <w:highlight w:val="white"/>
        </w:rPr>
        <w:t>rules of operator</w:t>
      </w:r>
      <w:r>
        <w:rPr>
          <w:rFonts w:hint="default" w:asciiTheme="minorAscii"/>
          <w:color w:val="222222"/>
          <w:sz w:val="28"/>
          <w:szCs w:val="28"/>
          <w:highlight w:val="white"/>
          <w:lang w:val="en-US"/>
        </w:rPr>
        <w:t xml:space="preserve"> </w:t>
      </w:r>
      <w:r>
        <w:rPr>
          <w:rFonts w:hint="default" w:asciiTheme="minorAscii"/>
          <w:color w:val="222222"/>
          <w:sz w:val="28"/>
          <w:szCs w:val="28"/>
          <w:highlight w:val="white"/>
        </w:rPr>
        <w:t>precedence and also brackets. Prefix and Postfix expressions are easier for a computer</w:t>
      </w:r>
      <w:r>
        <w:rPr>
          <w:rFonts w:hint="default" w:asciiTheme="minorAscii"/>
          <w:color w:val="222222"/>
          <w:sz w:val="28"/>
          <w:szCs w:val="28"/>
          <w:highlight w:val="white"/>
          <w:lang w:val="en-US"/>
        </w:rPr>
        <w:t xml:space="preserve"> </w:t>
      </w:r>
      <w:r>
        <w:rPr>
          <w:rFonts w:hint="default" w:asciiTheme="minorAscii"/>
          <w:color w:val="222222"/>
          <w:sz w:val="28"/>
          <w:szCs w:val="28"/>
          <w:highlight w:val="white"/>
        </w:rPr>
        <w:t>to understand and evaluate.</w:t>
      </w:r>
    </w:p>
    <w:p>
      <w:pPr>
        <w:spacing w:after="160" w:line="360" w:lineRule="auto"/>
        <w:rPr>
          <w:rFonts w:hint="default" w:asciiTheme="minorAscii"/>
          <w:color w:val="0B5FD1"/>
          <w:sz w:val="28"/>
          <w:szCs w:val="28"/>
          <w:highlight w:val="white"/>
        </w:rPr>
      </w:pPr>
      <w:r>
        <w:rPr>
          <w:rFonts w:hint="default" w:asciiTheme="minorAscii"/>
          <w:color w:val="222222"/>
          <w:sz w:val="28"/>
          <w:szCs w:val="28"/>
          <w:highlight w:val="white"/>
        </w:rPr>
        <w:t> </w:t>
      </w:r>
      <w:r>
        <w:rPr>
          <w:rFonts w:hint="default" w:asciiTheme="minorAscii"/>
          <w:color w:val="0B5FD1"/>
          <w:sz w:val="28"/>
          <w:szCs w:val="28"/>
          <w:highlight w:val="white"/>
        </w:rPr>
        <w:t>Algorithm: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START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2. Scan A from right to left and repeat step 3 to 6 for each element of A until the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STACK is empty</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3. If an operand is encountered add it to B</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4. If a right parenthesis is encountered push it onto STACK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5. If an operator is encountered then:</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a. Repeatedly pop from STACK and add to B each operator (on the top of STACK)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which has the same or higher precedence than the operator.</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b. Add operator to STACK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6. If left parenthesis is encountered then</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a. Repeatedly pop from the STACK and add to B (each operator on top of stack until a</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left parenthesis is encountered)</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b. Remove the left parenthesis</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Step 7. STOP</w:t>
      </w:r>
    </w:p>
    <w:p>
      <w:pPr>
        <w:spacing w:after="160" w:line="360" w:lineRule="auto"/>
        <w:rPr>
          <w:rFonts w:hint="default" w:asciiTheme="minorAscii"/>
          <w:color w:val="222222"/>
          <w:sz w:val="28"/>
          <w:szCs w:val="28"/>
          <w:highlight w:val="white"/>
        </w:rPr>
      </w:pPr>
      <w:r>
        <w:rPr>
          <w:rFonts w:hint="default" w:asciiTheme="minorAscii"/>
          <w:color w:val="0B5FD1"/>
          <w:sz w:val="28"/>
          <w:szCs w:val="28"/>
          <w:highlight w:val="white"/>
          <w:u w:val="single"/>
          <w:lang w:val="en-US"/>
        </w:rPr>
        <w:t>Input:-</w:t>
      </w:r>
      <w:r>
        <w:rPr>
          <w:rFonts w:hint="default" w:asciiTheme="minorAscii"/>
          <w:color w:val="0B5FD1"/>
          <w:sz w:val="28"/>
          <w:szCs w:val="28"/>
          <w:highlight w:val="white"/>
          <w:u w:val="single"/>
        </w:rPr>
        <w:t>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#define SIZE 50 /* Size of Stack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#include&lt;string.h&gt;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#include &lt;ctype.h&gt;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#include&lt;stdio.h&gt;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char s[SIZE]; int top=-1; /* Global declarations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push(char elem)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 Function for PUSH operation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s[++top]=elem;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char 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 Function for POP operation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return(s[top--]);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pr(char elem)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 Function for precedence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switch(elem)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 return 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 return 1;</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 return 2;</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case '/':return 3;</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main()</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 Main Program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char infx[50],prfx[50],ch,elem;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i=0,k=0;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printf("\n\nInfix Expression: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scanf("%s",infx);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push('#');</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strrev(infx);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while( (ch=infx[i++]) != '\0')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if( ch ==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push(ch);</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else if(isalnum(ch))</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prfx[k++]=ch;</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else if( ch ==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while( s[top] !=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prfx[k++]=pop();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elem=pop(); /* Remove )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else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 Operator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while( pr(s[top]) &gt;= pr(ch)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prfx[k++]=pop(); push(ch);</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while( s[top] != '#') /* Pop from stack till empty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prfx[k++]=pop();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prfx[k]='\0'; /* Make prfx as valid string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strrev(prfx);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strrev(infx);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printf("\n\nGiven Infix Expn: %s \nPrefix Expn: %s\n",infx,prfx);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0B5FD1"/>
          <w:sz w:val="28"/>
          <w:szCs w:val="28"/>
          <w:highlight w:val="white"/>
          <w:lang w:val="en-US"/>
        </w:rPr>
        <w:t>OUTPUT:-</w:t>
      </w:r>
      <w:r>
        <w:rPr>
          <w:rFonts w:hint="default" w:asciiTheme="minorAscii"/>
          <w:color w:val="222222"/>
          <w:sz w:val="28"/>
          <w:szCs w:val="28"/>
          <w:highlight w:val="white"/>
        </w:rPr>
        <w:t>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Infix Expression: (A+B)*(B-C)</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Given Infix Expn: (A+B)*(B-C)</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Prefix Expn: *+AB-BC</w:t>
      </w:r>
    </w:p>
    <w:p>
      <w:pPr>
        <w:spacing w:after="160" w:line="360" w:lineRule="auto"/>
        <w:rPr>
          <w:rFonts w:hint="default" w:asciiTheme="minorAscii"/>
          <w:color w:val="222222"/>
          <w:sz w:val="28"/>
          <w:szCs w:val="28"/>
          <w:highlight w:val="white"/>
        </w:rPr>
      </w:pP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lang w:val="en-US"/>
        </w:rPr>
        <w:t>38.))</w:t>
      </w:r>
      <w:r>
        <w:rPr>
          <w:rFonts w:hint="default" w:asciiTheme="minorAscii"/>
          <w:color w:val="0B5FD1"/>
          <w:sz w:val="28"/>
          <w:szCs w:val="28"/>
          <w:highlight w:val="white"/>
        </w:rPr>
        <w:t>Objective: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At the end of this activity, we shall be able to</w:t>
      </w:r>
    </w:p>
    <w:p>
      <w:pPr>
        <w:spacing w:after="160" w:line="360" w:lineRule="auto"/>
        <w:ind w:firstLine="560"/>
        <w:rPr>
          <w:rFonts w:hint="default" w:asciiTheme="minorAscii"/>
          <w:color w:val="222222"/>
          <w:sz w:val="28"/>
          <w:szCs w:val="28"/>
          <w:highlight w:val="white"/>
        </w:rPr>
      </w:pPr>
      <w:r>
        <w:rPr>
          <w:rFonts w:hint="default" w:asciiTheme="minorAscii"/>
          <w:color w:val="222222"/>
          <w:sz w:val="28"/>
          <w:szCs w:val="28"/>
          <w:highlight w:val="white"/>
        </w:rPr>
        <w:t>- Prefix and Postfix expressions can be evaluated faster than an infix expression.This is because we don’t need to process any brackets or follow operato</w:t>
      </w:r>
      <w:r>
        <w:rPr>
          <w:rFonts w:hint="default" w:asciiTheme="minorAscii"/>
          <w:color w:val="222222"/>
          <w:sz w:val="28"/>
          <w:szCs w:val="28"/>
          <w:highlight w:val="white"/>
          <w:lang w:val="en-US"/>
        </w:rPr>
        <w:t xml:space="preserve">r </w:t>
      </w:r>
      <w:r>
        <w:rPr>
          <w:rFonts w:hint="default" w:asciiTheme="minorAscii"/>
          <w:color w:val="222222"/>
          <w:sz w:val="28"/>
          <w:szCs w:val="28"/>
          <w:highlight w:val="white"/>
        </w:rPr>
        <w:t xml:space="preserve"> precedence rules. In postfix and prefix expressions whichever operator comes</w:t>
      </w:r>
      <w:r>
        <w:rPr>
          <w:rFonts w:hint="default" w:asciiTheme="minorAscii"/>
          <w:color w:val="222222"/>
          <w:sz w:val="28"/>
          <w:szCs w:val="28"/>
          <w:highlight w:val="white"/>
          <w:lang w:val="en-US"/>
        </w:rPr>
        <w:t xml:space="preserve"> </w:t>
      </w:r>
      <w:r>
        <w:rPr>
          <w:rFonts w:hint="default" w:asciiTheme="minorAscii"/>
          <w:color w:val="222222"/>
          <w:sz w:val="28"/>
          <w:szCs w:val="28"/>
          <w:highlight w:val="white"/>
        </w:rPr>
        <w:t>before will be evaluated first, irrespective of its priority. Also, there are no brackets in these expressions.</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Algorithm: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START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DEFINE VARIABLES: n1, n2, n3, num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1) Create a stack to store operands (or values).</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2) Scan the given expression and do the following for every scanned element.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 If the element is a number, push it into the stack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 If the element is an operator, pop operands for the operator from stack. Evaluate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the operator and push the result back to the stack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3) When the expression is ended, the number in the stack is the final answer and prints</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the answer</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STOP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lang w:val="en-US"/>
        </w:rPr>
        <w:t>Input</w:t>
      </w:r>
      <w:r>
        <w:rPr>
          <w:rFonts w:hint="default" w:asciiTheme="minorAscii"/>
          <w:color w:val="222222"/>
          <w:sz w:val="28"/>
          <w:szCs w:val="28"/>
          <w:highlight w:val="white"/>
        </w:rPr>
        <w:t>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#include&lt;stdio.h&gt;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stack[20];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top = -1;</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void push(int 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stack[++top] = x;</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return stack[top--];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int main()</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char exp[20];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char *e;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int n1,n2,n3,num;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printf("Enter the expression ::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scanf("%s",exp);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e = exp;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while(*e != '\0')</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if(isdigit(*e))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num = *e - 48;</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push(num);</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else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n1 = 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n2 = 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switch(*e)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n3 = n1 + n2;</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break;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n3 = n2 - n1;</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break;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n3 = n1 * n2;</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break;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n3 = n2 / n1;</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break;</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push(n3);</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e++;</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printf("\nThe result of expression %s = %d\n\n",exp,pop());</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 xml:space="preserve">     return 0;</w:t>
      </w:r>
    </w:p>
    <w:p>
      <w:pPr>
        <w:spacing w:after="160" w:line="360" w:lineRule="auto"/>
        <w:rPr>
          <w:rFonts w:hint="default" w:asciiTheme="minorAscii"/>
          <w:color w:val="222222"/>
          <w:sz w:val="28"/>
          <w:szCs w:val="28"/>
          <w:highlight w:val="white"/>
        </w:rPr>
      </w:pP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Testcase </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Enter the expression :: 245+*</w:t>
      </w:r>
    </w:p>
    <w:p>
      <w:pPr>
        <w:spacing w:after="160" w:line="360" w:lineRule="auto"/>
        <w:rPr>
          <w:rFonts w:hint="default" w:asciiTheme="minorAscii"/>
          <w:color w:val="222222"/>
          <w:sz w:val="28"/>
          <w:szCs w:val="28"/>
          <w:highlight w:val="white"/>
        </w:rPr>
      </w:pPr>
      <w:r>
        <w:rPr>
          <w:rFonts w:hint="default" w:asciiTheme="minorAscii"/>
          <w:color w:val="222222"/>
          <w:sz w:val="28"/>
          <w:szCs w:val="28"/>
          <w:highlight w:val="white"/>
        </w:rPr>
        <w:t>The result of expression 245+* = 18</w:t>
      </w:r>
    </w:p>
    <w:p>
      <w:pPr>
        <w:spacing w:line="360" w:lineRule="auto"/>
        <w:rPr>
          <w:rFonts w:asciiTheme="minorAscii"/>
          <w:b w:val="0"/>
          <w:bCs/>
          <w:color w:val="0B5FD1"/>
          <w:sz w:val="28"/>
          <w:szCs w:val="28"/>
        </w:rPr>
      </w:pPr>
      <w:r>
        <w:rPr>
          <w:rFonts w:hint="default" w:asciiTheme="minorAscii"/>
          <w:b w:val="0"/>
          <w:bCs/>
          <w:color w:val="0B5FD1"/>
          <w:sz w:val="28"/>
          <w:szCs w:val="28"/>
          <w:lang w:val="en-US"/>
        </w:rPr>
        <w:t>39.))</w:t>
      </w:r>
      <w:r>
        <w:rPr>
          <w:rFonts w:asciiTheme="minorAscii"/>
          <w:b w:val="0"/>
          <w:bCs/>
          <w:color w:val="0B5FD1"/>
          <w:sz w:val="28"/>
          <w:szCs w:val="28"/>
        </w:rPr>
        <w:t>Objective:</w:t>
      </w:r>
    </w:p>
    <w:p>
      <w:pPr>
        <w:spacing w:line="360" w:lineRule="auto"/>
        <w:rPr>
          <w:rFonts w:asciiTheme="minorAscii"/>
          <w:color w:val="222222"/>
          <w:sz w:val="28"/>
          <w:szCs w:val="28"/>
        </w:rPr>
      </w:pPr>
      <w:r>
        <w:rPr>
          <w:rFonts w:asciiTheme="minorAscii"/>
          <w:color w:val="222222"/>
          <w:sz w:val="28"/>
          <w:szCs w:val="28"/>
        </w:rPr>
        <w:t>At the end of this activity, we shall be able to learn about how to</w:t>
      </w:r>
    </w:p>
    <w:p>
      <w:pPr>
        <w:numPr>
          <w:ilvl w:val="0"/>
          <w:numId w:val="20"/>
        </w:numPr>
        <w:spacing w:line="360" w:lineRule="auto"/>
        <w:rPr>
          <w:rFonts w:asciiTheme="minorAscii"/>
          <w:color w:val="222222"/>
          <w:sz w:val="28"/>
          <w:szCs w:val="28"/>
        </w:rPr>
      </w:pPr>
      <w:r>
        <w:rPr>
          <w:rFonts w:asciiTheme="minorAscii"/>
          <w:color w:val="222222"/>
          <w:sz w:val="28"/>
          <w:szCs w:val="28"/>
        </w:rPr>
        <w:t xml:space="preserve">Push an element to the queue </w:t>
      </w:r>
    </w:p>
    <w:p>
      <w:pPr>
        <w:numPr>
          <w:ilvl w:val="0"/>
          <w:numId w:val="20"/>
        </w:numPr>
        <w:spacing w:line="360" w:lineRule="auto"/>
        <w:rPr>
          <w:rFonts w:asciiTheme="minorAscii"/>
          <w:color w:val="222222"/>
          <w:sz w:val="28"/>
          <w:szCs w:val="28"/>
        </w:rPr>
      </w:pPr>
      <w:r>
        <w:rPr>
          <w:rFonts w:asciiTheme="minorAscii"/>
          <w:color w:val="222222"/>
          <w:sz w:val="28"/>
          <w:szCs w:val="28"/>
        </w:rPr>
        <w:t xml:space="preserve">Pop an element to the queue </w:t>
      </w:r>
    </w:p>
    <w:p>
      <w:pPr>
        <w:numPr>
          <w:ilvl w:val="0"/>
          <w:numId w:val="20"/>
        </w:numPr>
        <w:spacing w:line="360" w:lineRule="auto"/>
        <w:rPr>
          <w:rFonts w:asciiTheme="minorAscii"/>
          <w:color w:val="222222"/>
          <w:sz w:val="28"/>
          <w:szCs w:val="28"/>
        </w:rPr>
      </w:pPr>
      <w:r>
        <w:rPr>
          <w:rFonts w:asciiTheme="minorAscii"/>
          <w:color w:val="222222"/>
          <w:sz w:val="28"/>
          <w:szCs w:val="28"/>
        </w:rPr>
        <w:t>Peek element in the queue</w:t>
      </w:r>
    </w:p>
    <w:p>
      <w:pPr>
        <w:numPr>
          <w:ilvl w:val="0"/>
          <w:numId w:val="20"/>
        </w:numPr>
        <w:spacing w:line="360" w:lineRule="auto"/>
        <w:rPr>
          <w:rFonts w:asciiTheme="minorAscii"/>
          <w:b w:val="0"/>
          <w:bCs w:val="0"/>
          <w:color w:val="0B5FD1"/>
          <w:sz w:val="28"/>
          <w:szCs w:val="28"/>
        </w:rPr>
      </w:pPr>
      <w:r>
        <w:rPr>
          <w:rFonts w:asciiTheme="minorAscii"/>
          <w:color w:val="222222"/>
          <w:sz w:val="28"/>
          <w:szCs w:val="28"/>
        </w:rPr>
        <w:t>Displaying queue</w:t>
      </w:r>
    </w:p>
    <w:p>
      <w:pPr>
        <w:spacing w:line="360" w:lineRule="auto"/>
        <w:rPr>
          <w:rFonts w:asciiTheme="minorAscii"/>
          <w:b w:val="0"/>
          <w:bCs w:val="0"/>
          <w:color w:val="0B5FD1"/>
          <w:sz w:val="28"/>
          <w:szCs w:val="28"/>
        </w:rPr>
      </w:pPr>
      <w:r>
        <w:rPr>
          <w:rFonts w:asciiTheme="minorAscii"/>
          <w:b w:val="0"/>
          <w:bCs w:val="0"/>
          <w:color w:val="0B5FD1"/>
          <w:sz w:val="28"/>
          <w:szCs w:val="28"/>
        </w:rPr>
        <w:t>Problem statement:</w:t>
      </w:r>
    </w:p>
    <w:p>
      <w:pPr>
        <w:spacing w:line="360" w:lineRule="auto"/>
        <w:rPr>
          <w:rFonts w:asciiTheme="minorAscii"/>
          <w:b w:val="0"/>
          <w:bCs w:val="0"/>
          <w:color w:val="0B5FD1"/>
          <w:sz w:val="28"/>
          <w:szCs w:val="28"/>
          <w:highlight w:val="none"/>
        </w:rPr>
      </w:pPr>
      <w:r>
        <w:rPr>
          <w:rFonts w:asciiTheme="minorAscii"/>
          <w:sz w:val="28"/>
          <w:szCs w:val="28"/>
          <w:highlight w:val="white"/>
        </w:rPr>
        <w:t>A queue is a collection of entities that are maintained in a sequence and can be modified by the addition of entities at one end of the sequence and the removal of entities from the other end of the sequence. And we will also learn about applications of the queues.</w:t>
      </w:r>
    </w:p>
    <w:p>
      <w:pPr>
        <w:spacing w:line="360" w:lineRule="auto"/>
        <w:rPr>
          <w:rFonts w:asciiTheme="minorAscii"/>
          <w:b w:val="0"/>
          <w:bCs w:val="0"/>
          <w:color w:val="0B5FD1"/>
          <w:sz w:val="28"/>
          <w:szCs w:val="28"/>
          <w:highlight w:val="none"/>
        </w:rPr>
      </w:pPr>
      <w:r>
        <w:rPr>
          <w:rFonts w:asciiTheme="minorAscii"/>
          <w:b w:val="0"/>
          <w:bCs w:val="0"/>
          <w:color w:val="0B5FD1"/>
          <w:sz w:val="28"/>
          <w:szCs w:val="28"/>
          <w:highlight w:val="none"/>
        </w:rPr>
        <w:t>Algorithm:</w:t>
      </w:r>
    </w:p>
    <w:p>
      <w:pPr>
        <w:spacing w:line="360" w:lineRule="auto"/>
        <w:rPr>
          <w:rFonts w:asciiTheme="minorAscii"/>
          <w:sz w:val="28"/>
          <w:szCs w:val="28"/>
          <w:highlight w:val="white"/>
        </w:rPr>
      </w:pPr>
      <w:r>
        <w:rPr>
          <w:rFonts w:asciiTheme="minorAscii"/>
          <w:sz w:val="28"/>
          <w:szCs w:val="28"/>
          <w:highlight w:val="white"/>
        </w:rPr>
        <w:t>START</w:t>
      </w:r>
    </w:p>
    <w:p>
      <w:pPr>
        <w:spacing w:line="360" w:lineRule="auto"/>
        <w:rPr>
          <w:rFonts w:asciiTheme="minorAscii"/>
          <w:sz w:val="28"/>
          <w:szCs w:val="28"/>
          <w:highlight w:val="white"/>
        </w:rPr>
      </w:pPr>
      <w:r>
        <w:rPr>
          <w:rFonts w:asciiTheme="minorAscii"/>
          <w:sz w:val="28"/>
          <w:szCs w:val="28"/>
          <w:highlight w:val="white"/>
        </w:rPr>
        <w:t xml:space="preserve">DEFINE VARIABLES: size, choice </w:t>
      </w:r>
    </w:p>
    <w:p>
      <w:pPr>
        <w:spacing w:line="360" w:lineRule="auto"/>
        <w:rPr>
          <w:rFonts w:asciiTheme="minorAscii"/>
          <w:sz w:val="28"/>
          <w:szCs w:val="28"/>
          <w:highlight w:val="white"/>
        </w:rPr>
      </w:pPr>
      <w:r>
        <w:rPr>
          <w:rFonts w:asciiTheme="minorAscii"/>
          <w:sz w:val="28"/>
          <w:szCs w:val="28"/>
          <w:highlight w:val="white"/>
        </w:rPr>
        <w:t xml:space="preserve">INPUT: Takes the input from the user  </w:t>
      </w:r>
    </w:p>
    <w:p>
      <w:pPr>
        <w:spacing w:line="360" w:lineRule="auto"/>
        <w:rPr>
          <w:rFonts w:asciiTheme="minorAscii"/>
          <w:sz w:val="28"/>
          <w:szCs w:val="28"/>
          <w:highlight w:val="white"/>
        </w:rPr>
      </w:pPr>
      <w:r>
        <w:rPr>
          <w:rFonts w:asciiTheme="minorAscii"/>
          <w:sz w:val="28"/>
          <w:szCs w:val="28"/>
          <w:highlight w:val="white"/>
        </w:rPr>
        <w:t xml:space="preserve">COMPUTATION: </w:t>
      </w:r>
    </w:p>
    <w:p>
      <w:pPr>
        <w:spacing w:line="360" w:lineRule="auto"/>
        <w:rPr>
          <w:rFonts w:asciiTheme="minorAscii"/>
          <w:sz w:val="28"/>
          <w:szCs w:val="28"/>
          <w:highlight w:val="white"/>
        </w:rPr>
      </w:pPr>
      <w:r>
        <w:rPr>
          <w:rFonts w:asciiTheme="minorAscii"/>
          <w:sz w:val="28"/>
          <w:szCs w:val="28"/>
          <w:highlight w:val="white"/>
        </w:rPr>
        <w:t xml:space="preserve">Push, Add an element to the top of the queue. </w:t>
      </w:r>
    </w:p>
    <w:p>
      <w:pPr>
        <w:spacing w:line="360" w:lineRule="auto"/>
        <w:rPr>
          <w:rFonts w:asciiTheme="minorAscii"/>
          <w:sz w:val="28"/>
          <w:szCs w:val="28"/>
          <w:highlight w:val="white"/>
        </w:rPr>
      </w:pPr>
      <w:r>
        <w:rPr>
          <w:rFonts w:asciiTheme="minorAscii"/>
          <w:sz w:val="28"/>
          <w:szCs w:val="28"/>
          <w:highlight w:val="white"/>
        </w:rPr>
        <w:t xml:space="preserve">Pop, Remove the element at the top of the queue. </w:t>
      </w:r>
    </w:p>
    <w:p>
      <w:pPr>
        <w:spacing w:line="360" w:lineRule="auto"/>
        <w:rPr>
          <w:rFonts w:asciiTheme="minorAscii"/>
          <w:sz w:val="28"/>
          <w:szCs w:val="28"/>
          <w:highlight w:val="white"/>
        </w:rPr>
      </w:pPr>
      <w:r>
        <w:rPr>
          <w:rFonts w:asciiTheme="minorAscii"/>
          <w:sz w:val="28"/>
          <w:szCs w:val="28"/>
          <w:highlight w:val="white"/>
        </w:rPr>
        <w:t>Peek,  prints the value of the top most element of the queue</w:t>
      </w:r>
    </w:p>
    <w:p>
      <w:pPr>
        <w:spacing w:line="360" w:lineRule="auto"/>
        <w:rPr>
          <w:rFonts w:asciiTheme="minorAscii"/>
          <w:sz w:val="28"/>
          <w:szCs w:val="28"/>
          <w:highlight w:val="white"/>
        </w:rPr>
      </w:pPr>
      <w:r>
        <w:rPr>
          <w:rFonts w:asciiTheme="minorAscii"/>
          <w:sz w:val="28"/>
          <w:szCs w:val="28"/>
          <w:highlight w:val="white"/>
        </w:rPr>
        <w:t xml:space="preserve">DISPLAY: It displays the elements in the queue after the operations. </w:t>
      </w:r>
    </w:p>
    <w:p>
      <w:pPr>
        <w:spacing w:line="360" w:lineRule="auto"/>
        <w:rPr>
          <w:rFonts w:asciiTheme="minorAscii"/>
          <w:b/>
          <w:bCs/>
          <w:color w:val="0B5FD1"/>
          <w:sz w:val="28"/>
          <w:szCs w:val="28"/>
          <w:highlight w:val="white"/>
        </w:rPr>
      </w:pPr>
      <w:r>
        <w:rPr>
          <w:rFonts w:asciiTheme="minorAscii"/>
          <w:sz w:val="28"/>
          <w:szCs w:val="28"/>
          <w:highlight w:val="white"/>
        </w:rPr>
        <w:t xml:space="preserve">STOP   </w:t>
      </w:r>
    </w:p>
    <w:p>
      <w:pPr>
        <w:spacing w:line="360" w:lineRule="auto"/>
        <w:rPr>
          <w:rFonts w:hint="default" w:asciiTheme="minorAscii"/>
          <w:b/>
          <w:bCs/>
          <w:color w:val="0B5FD1"/>
          <w:sz w:val="28"/>
          <w:szCs w:val="28"/>
          <w:highlight w:val="white"/>
          <w:lang w:val="en-US"/>
        </w:rPr>
      </w:pPr>
      <w:r>
        <w:rPr>
          <w:rFonts w:hint="default" w:asciiTheme="minorAscii"/>
          <w:b/>
          <w:bCs/>
          <w:color w:val="0B5FD1"/>
          <w:sz w:val="28"/>
          <w:szCs w:val="28"/>
          <w:highlight w:val="white"/>
          <w:lang w:val="en-US"/>
        </w:rPr>
        <w:t>Input:-</w:t>
      </w:r>
    </w:p>
    <w:p>
      <w:pPr>
        <w:spacing w:line="360" w:lineRule="auto"/>
        <w:rPr>
          <w:rFonts w:asciiTheme="minorAscii"/>
          <w:sz w:val="28"/>
          <w:szCs w:val="28"/>
          <w:highlight w:val="white"/>
        </w:rPr>
      </w:pPr>
      <w:r>
        <w:rPr>
          <w:rFonts w:asciiTheme="minorAscii"/>
          <w:sz w:val="28"/>
          <w:szCs w:val="28"/>
          <w:highlight w:val="white"/>
        </w:rPr>
        <w:t>#include&lt;stdio.h&gt;</w:t>
      </w:r>
    </w:p>
    <w:p>
      <w:pPr>
        <w:spacing w:line="360" w:lineRule="auto"/>
        <w:rPr>
          <w:rFonts w:asciiTheme="minorAscii"/>
          <w:sz w:val="28"/>
          <w:szCs w:val="28"/>
          <w:highlight w:val="white"/>
        </w:rPr>
      </w:pPr>
      <w:r>
        <w:rPr>
          <w:rFonts w:asciiTheme="minorAscii"/>
          <w:sz w:val="28"/>
          <w:szCs w:val="28"/>
          <w:highlight w:val="white"/>
        </w:rPr>
        <w:t>#include&lt;stdlib.h&gt;</w:t>
      </w:r>
    </w:p>
    <w:p>
      <w:pPr>
        <w:spacing w:line="360" w:lineRule="auto"/>
        <w:rPr>
          <w:rFonts w:asciiTheme="minorAscii"/>
          <w:sz w:val="28"/>
          <w:szCs w:val="28"/>
          <w:highlight w:val="white"/>
        </w:rPr>
      </w:pPr>
      <w:r>
        <w:rPr>
          <w:rFonts w:asciiTheme="minorAscii"/>
          <w:sz w:val="28"/>
          <w:szCs w:val="28"/>
          <w:highlight w:val="white"/>
        </w:rPr>
        <w:t>#define SIZE 5</w:t>
      </w:r>
    </w:p>
    <w:p>
      <w:pPr>
        <w:spacing w:line="360" w:lineRule="auto"/>
        <w:rPr>
          <w:rFonts w:asciiTheme="minorAscii"/>
          <w:sz w:val="28"/>
          <w:szCs w:val="28"/>
          <w:highlight w:val="white"/>
        </w:rPr>
      </w:pPr>
      <w:r>
        <w:rPr>
          <w:rFonts w:asciiTheme="minorAscii"/>
          <w:sz w:val="28"/>
          <w:szCs w:val="28"/>
          <w:highlight w:val="white"/>
        </w:rPr>
        <w:t>void enq(int);</w:t>
      </w:r>
    </w:p>
    <w:p>
      <w:pPr>
        <w:spacing w:line="360" w:lineRule="auto"/>
        <w:rPr>
          <w:rFonts w:asciiTheme="minorAscii"/>
          <w:sz w:val="28"/>
          <w:szCs w:val="28"/>
          <w:highlight w:val="white"/>
        </w:rPr>
      </w:pPr>
      <w:r>
        <w:rPr>
          <w:rFonts w:asciiTheme="minorAscii"/>
          <w:sz w:val="28"/>
          <w:szCs w:val="28"/>
          <w:highlight w:val="white"/>
        </w:rPr>
        <w:t>void deq();</w:t>
      </w:r>
    </w:p>
    <w:p>
      <w:pPr>
        <w:spacing w:line="360" w:lineRule="auto"/>
        <w:rPr>
          <w:rFonts w:asciiTheme="minorAscii"/>
          <w:sz w:val="28"/>
          <w:szCs w:val="28"/>
          <w:highlight w:val="white"/>
        </w:rPr>
      </w:pPr>
      <w:r>
        <w:rPr>
          <w:rFonts w:asciiTheme="minorAscii"/>
          <w:sz w:val="28"/>
          <w:szCs w:val="28"/>
          <w:highlight w:val="white"/>
        </w:rPr>
        <w:t>void display();</w:t>
      </w:r>
    </w:p>
    <w:p>
      <w:pPr>
        <w:spacing w:line="360" w:lineRule="auto"/>
        <w:rPr>
          <w:rFonts w:asciiTheme="minorAscii"/>
          <w:sz w:val="28"/>
          <w:szCs w:val="28"/>
          <w:highlight w:val="white"/>
        </w:rPr>
      </w:pPr>
      <w:r>
        <w:rPr>
          <w:rFonts w:asciiTheme="minorAscii"/>
          <w:sz w:val="28"/>
          <w:szCs w:val="28"/>
          <w:highlight w:val="white"/>
        </w:rPr>
        <w:t>int queue[SIZE], front=-1,rear=-1;</w:t>
      </w:r>
    </w:p>
    <w:p>
      <w:pPr>
        <w:spacing w:line="360" w:lineRule="auto"/>
        <w:rPr>
          <w:rFonts w:asciiTheme="minorAscii"/>
          <w:sz w:val="28"/>
          <w:szCs w:val="28"/>
          <w:highlight w:val="white"/>
        </w:rPr>
      </w:pPr>
      <w:r>
        <w:rPr>
          <w:rFonts w:asciiTheme="minorAscii"/>
          <w:sz w:val="28"/>
          <w:szCs w:val="28"/>
          <w:highlight w:val="white"/>
        </w:rPr>
        <w:t>int main()</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while(1)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int choice,element;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printf("\n1.enq\n2.deq\n3.display\n4.exit");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printf("\nEnter your choice");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scanf("%d", &amp;choice);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switch(choice)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case 1: printf("Enter the element you want to add");</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scanf("%d",&amp;element);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enq(element);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break;</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case 2: deq();</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break;</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case 3: display();</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break;</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case 4: exit(0);</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break;</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default: printf("You have entered invalid number");</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void enq(int element)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if(rear==SIZE-1)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printf("Overflow");</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else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if(front==-1)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front=0;</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rear++;</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queue[rear]=element;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printf("Insertion Success");</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void deq()</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if(front==-1&amp;&amp;rear==-1)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printf("Underflow");</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else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printf("Deleted = %d", queue[front]);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front++;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if(front==rear)</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front=rear=-1;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void display()</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int i;</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if(front==-1&amp;&amp;rear==-1)</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printf("Underflow");</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else</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for(i=front;i&lt;=rear;i++)</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printf("%d", queue[i]);</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ab/>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Output:</w:t>
      </w:r>
    </w:p>
    <w:p>
      <w:pPr>
        <w:spacing w:line="360" w:lineRule="auto"/>
        <w:rPr>
          <w:rFonts w:asciiTheme="minorAscii"/>
          <w:sz w:val="28"/>
          <w:szCs w:val="28"/>
          <w:highlight w:val="white"/>
        </w:rPr>
      </w:pPr>
      <w:r>
        <w:rPr>
          <w:rFonts w:asciiTheme="minorAscii"/>
          <w:sz w:val="28"/>
          <w:szCs w:val="28"/>
          <w:highlight w:val="white"/>
        </w:rPr>
        <w:t>1.enq</w:t>
      </w:r>
    </w:p>
    <w:p>
      <w:pPr>
        <w:spacing w:line="360" w:lineRule="auto"/>
        <w:rPr>
          <w:rFonts w:asciiTheme="minorAscii"/>
          <w:sz w:val="28"/>
          <w:szCs w:val="28"/>
          <w:highlight w:val="white"/>
        </w:rPr>
      </w:pPr>
      <w:r>
        <w:rPr>
          <w:rFonts w:asciiTheme="minorAscii"/>
          <w:sz w:val="28"/>
          <w:szCs w:val="28"/>
          <w:highlight w:val="white"/>
        </w:rPr>
        <w:t>2.deq</w:t>
      </w:r>
    </w:p>
    <w:p>
      <w:pPr>
        <w:spacing w:line="360" w:lineRule="auto"/>
        <w:rPr>
          <w:rFonts w:asciiTheme="minorAscii"/>
          <w:sz w:val="28"/>
          <w:szCs w:val="28"/>
          <w:highlight w:val="white"/>
        </w:rPr>
      </w:pPr>
      <w:r>
        <w:rPr>
          <w:rFonts w:asciiTheme="minorAscii"/>
          <w:sz w:val="28"/>
          <w:szCs w:val="28"/>
          <w:highlight w:val="white"/>
        </w:rPr>
        <w:t>3.display</w:t>
      </w:r>
    </w:p>
    <w:p>
      <w:pPr>
        <w:spacing w:line="360" w:lineRule="auto"/>
        <w:rPr>
          <w:rFonts w:asciiTheme="minorAscii"/>
          <w:sz w:val="28"/>
          <w:szCs w:val="28"/>
          <w:highlight w:val="white"/>
        </w:rPr>
      </w:pPr>
      <w:r>
        <w:rPr>
          <w:rFonts w:asciiTheme="minorAscii"/>
          <w:sz w:val="28"/>
          <w:szCs w:val="28"/>
          <w:highlight w:val="white"/>
        </w:rPr>
        <w:t>4.exit</w:t>
      </w:r>
    </w:p>
    <w:p>
      <w:pPr>
        <w:spacing w:line="360" w:lineRule="auto"/>
        <w:rPr>
          <w:rFonts w:asciiTheme="minorAscii"/>
          <w:sz w:val="28"/>
          <w:szCs w:val="28"/>
          <w:highlight w:val="white"/>
        </w:rPr>
      </w:pPr>
      <w:r>
        <w:rPr>
          <w:rFonts w:asciiTheme="minorAscii"/>
          <w:sz w:val="28"/>
          <w:szCs w:val="28"/>
          <w:highlight w:val="white"/>
        </w:rPr>
        <w:t>Enter your choice1</w:t>
      </w:r>
    </w:p>
    <w:p>
      <w:pPr>
        <w:spacing w:line="360" w:lineRule="auto"/>
        <w:rPr>
          <w:rFonts w:asciiTheme="minorAscii"/>
          <w:sz w:val="28"/>
          <w:szCs w:val="28"/>
          <w:highlight w:val="white"/>
        </w:rPr>
      </w:pPr>
      <w:r>
        <w:rPr>
          <w:rFonts w:asciiTheme="minorAscii"/>
          <w:sz w:val="28"/>
          <w:szCs w:val="28"/>
          <w:highlight w:val="white"/>
        </w:rPr>
        <w:t>Enter the element you want to add 18</w:t>
      </w:r>
    </w:p>
    <w:p>
      <w:pPr>
        <w:spacing w:line="360" w:lineRule="auto"/>
        <w:rPr>
          <w:rFonts w:asciiTheme="minorAscii"/>
          <w:sz w:val="28"/>
          <w:szCs w:val="28"/>
          <w:highlight w:val="white"/>
        </w:rPr>
      </w:pPr>
      <w:r>
        <w:rPr>
          <w:rFonts w:asciiTheme="minorAscii"/>
          <w:sz w:val="28"/>
          <w:szCs w:val="28"/>
          <w:highlight w:val="white"/>
        </w:rPr>
        <w:t>Insertion Success</w:t>
      </w:r>
    </w:p>
    <w:p>
      <w:pPr>
        <w:spacing w:line="360" w:lineRule="auto"/>
        <w:rPr>
          <w:rFonts w:asciiTheme="minorAscii"/>
          <w:sz w:val="28"/>
          <w:szCs w:val="28"/>
          <w:highlight w:val="white"/>
        </w:rPr>
      </w:pPr>
      <w:r>
        <w:rPr>
          <w:rFonts w:asciiTheme="minorAscii"/>
          <w:sz w:val="28"/>
          <w:szCs w:val="28"/>
          <w:highlight w:val="white"/>
        </w:rPr>
        <w:t>1.enq</w:t>
      </w:r>
    </w:p>
    <w:p>
      <w:pPr>
        <w:spacing w:line="360" w:lineRule="auto"/>
        <w:rPr>
          <w:rFonts w:asciiTheme="minorAscii"/>
          <w:sz w:val="28"/>
          <w:szCs w:val="28"/>
          <w:highlight w:val="white"/>
        </w:rPr>
      </w:pPr>
      <w:r>
        <w:rPr>
          <w:rFonts w:asciiTheme="minorAscii"/>
          <w:sz w:val="28"/>
          <w:szCs w:val="28"/>
          <w:highlight w:val="white"/>
        </w:rPr>
        <w:t>2.deq</w:t>
      </w:r>
    </w:p>
    <w:p>
      <w:pPr>
        <w:spacing w:line="360" w:lineRule="auto"/>
        <w:rPr>
          <w:rFonts w:asciiTheme="minorAscii"/>
          <w:sz w:val="28"/>
          <w:szCs w:val="28"/>
          <w:highlight w:val="white"/>
        </w:rPr>
      </w:pPr>
      <w:r>
        <w:rPr>
          <w:rFonts w:asciiTheme="minorAscii"/>
          <w:sz w:val="28"/>
          <w:szCs w:val="28"/>
          <w:highlight w:val="white"/>
        </w:rPr>
        <w:t>3.display</w:t>
      </w:r>
    </w:p>
    <w:p>
      <w:pPr>
        <w:spacing w:line="360" w:lineRule="auto"/>
        <w:rPr>
          <w:rFonts w:asciiTheme="minorAscii"/>
          <w:sz w:val="28"/>
          <w:szCs w:val="28"/>
          <w:highlight w:val="white"/>
        </w:rPr>
      </w:pPr>
      <w:r>
        <w:rPr>
          <w:rFonts w:asciiTheme="minorAscii"/>
          <w:sz w:val="28"/>
          <w:szCs w:val="28"/>
          <w:highlight w:val="white"/>
        </w:rPr>
        <w:t>4.exit</w:t>
      </w:r>
    </w:p>
    <w:p>
      <w:pPr>
        <w:spacing w:line="360" w:lineRule="auto"/>
        <w:rPr>
          <w:rFonts w:asciiTheme="minorAscii"/>
          <w:sz w:val="28"/>
          <w:szCs w:val="28"/>
          <w:highlight w:val="white"/>
        </w:rPr>
      </w:pPr>
      <w:r>
        <w:rPr>
          <w:rFonts w:asciiTheme="minorAscii"/>
          <w:sz w:val="28"/>
          <w:szCs w:val="28"/>
          <w:highlight w:val="white"/>
        </w:rPr>
        <w:t>Enter your choice 1</w:t>
      </w:r>
    </w:p>
    <w:p>
      <w:pPr>
        <w:spacing w:line="360" w:lineRule="auto"/>
        <w:rPr>
          <w:rFonts w:asciiTheme="minorAscii"/>
          <w:sz w:val="28"/>
          <w:szCs w:val="28"/>
          <w:highlight w:val="white"/>
        </w:rPr>
      </w:pPr>
      <w:r>
        <w:rPr>
          <w:rFonts w:asciiTheme="minorAscii"/>
          <w:sz w:val="28"/>
          <w:szCs w:val="28"/>
          <w:highlight w:val="white"/>
        </w:rPr>
        <w:t>Enter the element you want to add 22</w:t>
      </w:r>
    </w:p>
    <w:p>
      <w:pPr>
        <w:spacing w:line="360" w:lineRule="auto"/>
        <w:rPr>
          <w:rFonts w:asciiTheme="minorAscii"/>
          <w:sz w:val="28"/>
          <w:szCs w:val="28"/>
          <w:highlight w:val="white"/>
        </w:rPr>
      </w:pPr>
      <w:r>
        <w:rPr>
          <w:rFonts w:asciiTheme="minorAscii"/>
          <w:sz w:val="28"/>
          <w:szCs w:val="28"/>
          <w:highlight w:val="white"/>
        </w:rPr>
        <w:t>Insertion Success</w:t>
      </w:r>
    </w:p>
    <w:p>
      <w:pPr>
        <w:spacing w:line="360" w:lineRule="auto"/>
        <w:rPr>
          <w:rFonts w:asciiTheme="minorAscii"/>
          <w:sz w:val="28"/>
          <w:szCs w:val="28"/>
          <w:highlight w:val="white"/>
        </w:rPr>
      </w:pPr>
      <w:r>
        <w:rPr>
          <w:rFonts w:asciiTheme="minorAscii"/>
          <w:sz w:val="28"/>
          <w:szCs w:val="28"/>
          <w:highlight w:val="white"/>
        </w:rPr>
        <w:t>1.enq</w:t>
      </w:r>
    </w:p>
    <w:p>
      <w:pPr>
        <w:spacing w:line="360" w:lineRule="auto"/>
        <w:rPr>
          <w:rFonts w:asciiTheme="minorAscii"/>
          <w:sz w:val="28"/>
          <w:szCs w:val="28"/>
          <w:highlight w:val="white"/>
        </w:rPr>
      </w:pPr>
      <w:r>
        <w:rPr>
          <w:rFonts w:asciiTheme="minorAscii"/>
          <w:sz w:val="28"/>
          <w:szCs w:val="28"/>
          <w:highlight w:val="white"/>
        </w:rPr>
        <w:t>2.deq</w:t>
      </w:r>
    </w:p>
    <w:p>
      <w:pPr>
        <w:spacing w:line="360" w:lineRule="auto"/>
        <w:rPr>
          <w:rFonts w:asciiTheme="minorAscii"/>
          <w:sz w:val="28"/>
          <w:szCs w:val="28"/>
          <w:highlight w:val="white"/>
        </w:rPr>
      </w:pPr>
      <w:r>
        <w:rPr>
          <w:rFonts w:asciiTheme="minorAscii"/>
          <w:sz w:val="28"/>
          <w:szCs w:val="28"/>
          <w:highlight w:val="white"/>
        </w:rPr>
        <w:t>3.display</w:t>
      </w:r>
    </w:p>
    <w:p>
      <w:pPr>
        <w:spacing w:line="360" w:lineRule="auto"/>
        <w:rPr>
          <w:rFonts w:asciiTheme="minorAscii"/>
          <w:sz w:val="28"/>
          <w:szCs w:val="28"/>
          <w:highlight w:val="white"/>
        </w:rPr>
      </w:pPr>
      <w:r>
        <w:rPr>
          <w:rFonts w:asciiTheme="minorAscii"/>
          <w:sz w:val="28"/>
          <w:szCs w:val="28"/>
          <w:highlight w:val="white"/>
        </w:rPr>
        <w:t>4.exit</w:t>
      </w:r>
    </w:p>
    <w:p>
      <w:pPr>
        <w:spacing w:line="360" w:lineRule="auto"/>
        <w:rPr>
          <w:rFonts w:asciiTheme="minorAscii"/>
          <w:sz w:val="28"/>
          <w:szCs w:val="28"/>
          <w:highlight w:val="white"/>
        </w:rPr>
      </w:pPr>
      <w:r>
        <w:rPr>
          <w:rFonts w:asciiTheme="minorAscii"/>
          <w:sz w:val="28"/>
          <w:szCs w:val="28"/>
          <w:highlight w:val="white"/>
        </w:rPr>
        <w:t>Enter your choice 3</w:t>
      </w:r>
    </w:p>
    <w:p>
      <w:pPr>
        <w:spacing w:line="360" w:lineRule="auto"/>
        <w:rPr>
          <w:rFonts w:asciiTheme="minorAscii"/>
          <w:sz w:val="28"/>
          <w:szCs w:val="28"/>
          <w:highlight w:val="white"/>
        </w:rPr>
      </w:pPr>
      <w:r>
        <w:rPr>
          <w:rFonts w:asciiTheme="minorAscii"/>
          <w:sz w:val="28"/>
          <w:szCs w:val="28"/>
          <w:highlight w:val="white"/>
        </w:rPr>
        <w:t>18 22</w:t>
      </w:r>
    </w:p>
    <w:p>
      <w:pPr>
        <w:spacing w:line="360" w:lineRule="auto"/>
        <w:rPr>
          <w:rFonts w:asciiTheme="minorAscii"/>
          <w:sz w:val="28"/>
          <w:szCs w:val="28"/>
          <w:highlight w:val="white"/>
        </w:rPr>
      </w:pPr>
      <w:r>
        <w:rPr>
          <w:rFonts w:asciiTheme="minorAscii"/>
          <w:sz w:val="28"/>
          <w:szCs w:val="28"/>
          <w:highlight w:val="white"/>
        </w:rPr>
        <w:t>1.enq</w:t>
      </w:r>
    </w:p>
    <w:p>
      <w:pPr>
        <w:spacing w:line="360" w:lineRule="auto"/>
        <w:rPr>
          <w:rFonts w:asciiTheme="minorAscii"/>
          <w:sz w:val="28"/>
          <w:szCs w:val="28"/>
          <w:highlight w:val="white"/>
        </w:rPr>
      </w:pPr>
      <w:r>
        <w:rPr>
          <w:rFonts w:asciiTheme="minorAscii"/>
          <w:sz w:val="28"/>
          <w:szCs w:val="28"/>
          <w:highlight w:val="white"/>
        </w:rPr>
        <w:t>2.deq</w:t>
      </w:r>
    </w:p>
    <w:p>
      <w:pPr>
        <w:spacing w:line="360" w:lineRule="auto"/>
        <w:rPr>
          <w:rFonts w:asciiTheme="minorAscii"/>
          <w:sz w:val="28"/>
          <w:szCs w:val="28"/>
          <w:highlight w:val="white"/>
        </w:rPr>
      </w:pPr>
      <w:r>
        <w:rPr>
          <w:rFonts w:asciiTheme="minorAscii"/>
          <w:sz w:val="28"/>
          <w:szCs w:val="28"/>
          <w:highlight w:val="white"/>
        </w:rPr>
        <w:t>3.display</w:t>
      </w:r>
    </w:p>
    <w:p>
      <w:pPr>
        <w:spacing w:line="360" w:lineRule="auto"/>
        <w:rPr>
          <w:rFonts w:asciiTheme="minorAscii"/>
          <w:sz w:val="28"/>
          <w:szCs w:val="28"/>
          <w:highlight w:val="white"/>
        </w:rPr>
      </w:pPr>
      <w:r>
        <w:rPr>
          <w:rFonts w:asciiTheme="minorAscii"/>
          <w:sz w:val="28"/>
          <w:szCs w:val="28"/>
          <w:highlight w:val="white"/>
        </w:rPr>
        <w:t>4.exit</w:t>
      </w:r>
    </w:p>
    <w:p>
      <w:pPr>
        <w:spacing w:line="360" w:lineRule="auto"/>
        <w:rPr>
          <w:rFonts w:asciiTheme="minorAscii"/>
          <w:sz w:val="28"/>
          <w:szCs w:val="28"/>
          <w:highlight w:val="white"/>
        </w:rPr>
      </w:pPr>
      <w:r>
        <w:rPr>
          <w:rFonts w:asciiTheme="minorAscii"/>
          <w:sz w:val="28"/>
          <w:szCs w:val="28"/>
          <w:highlight w:val="white"/>
        </w:rPr>
        <w:t>Enter your choice 2</w:t>
      </w:r>
    </w:p>
    <w:p>
      <w:pPr>
        <w:spacing w:line="360" w:lineRule="auto"/>
        <w:rPr>
          <w:rFonts w:asciiTheme="minorAscii"/>
          <w:sz w:val="28"/>
          <w:szCs w:val="28"/>
          <w:highlight w:val="white"/>
        </w:rPr>
      </w:pPr>
      <w:r>
        <w:rPr>
          <w:rFonts w:asciiTheme="minorAscii"/>
          <w:sz w:val="28"/>
          <w:szCs w:val="28"/>
          <w:highlight w:val="white"/>
        </w:rPr>
        <w:t>Deleted = 18</w:t>
      </w:r>
    </w:p>
    <w:p>
      <w:pPr>
        <w:spacing w:line="360" w:lineRule="auto"/>
        <w:rPr>
          <w:rFonts w:asciiTheme="minorAscii"/>
          <w:sz w:val="28"/>
          <w:szCs w:val="28"/>
          <w:highlight w:val="white"/>
        </w:rPr>
      </w:pPr>
      <w:r>
        <w:rPr>
          <w:rFonts w:asciiTheme="minorAscii"/>
          <w:sz w:val="28"/>
          <w:szCs w:val="28"/>
          <w:highlight w:val="white"/>
        </w:rPr>
        <w:t>1.enq</w:t>
      </w:r>
    </w:p>
    <w:p>
      <w:pPr>
        <w:spacing w:line="360" w:lineRule="auto"/>
        <w:rPr>
          <w:rFonts w:asciiTheme="minorAscii"/>
          <w:sz w:val="28"/>
          <w:szCs w:val="28"/>
          <w:highlight w:val="white"/>
        </w:rPr>
      </w:pPr>
      <w:r>
        <w:rPr>
          <w:rFonts w:asciiTheme="minorAscii"/>
          <w:sz w:val="28"/>
          <w:szCs w:val="28"/>
          <w:highlight w:val="white"/>
        </w:rPr>
        <w:t>2.deq</w:t>
      </w:r>
    </w:p>
    <w:p>
      <w:pPr>
        <w:spacing w:line="360" w:lineRule="auto"/>
        <w:rPr>
          <w:rFonts w:asciiTheme="minorAscii"/>
          <w:sz w:val="28"/>
          <w:szCs w:val="28"/>
          <w:highlight w:val="white"/>
        </w:rPr>
      </w:pPr>
      <w:r>
        <w:rPr>
          <w:rFonts w:asciiTheme="minorAscii"/>
          <w:sz w:val="28"/>
          <w:szCs w:val="28"/>
          <w:highlight w:val="white"/>
        </w:rPr>
        <w:t>3.display</w:t>
      </w:r>
    </w:p>
    <w:p>
      <w:pPr>
        <w:spacing w:line="360" w:lineRule="auto"/>
        <w:rPr>
          <w:rFonts w:asciiTheme="minorAscii"/>
          <w:sz w:val="28"/>
          <w:szCs w:val="28"/>
          <w:highlight w:val="white"/>
        </w:rPr>
      </w:pPr>
      <w:r>
        <w:rPr>
          <w:rFonts w:asciiTheme="minorAscii"/>
          <w:sz w:val="28"/>
          <w:szCs w:val="28"/>
          <w:highlight w:val="white"/>
        </w:rPr>
        <w:t>4.exit</w:t>
      </w:r>
    </w:p>
    <w:p>
      <w:pPr>
        <w:spacing w:line="360" w:lineRule="auto"/>
        <w:rPr>
          <w:rFonts w:asciiTheme="minorAscii"/>
          <w:b w:val="0"/>
          <w:bCs w:val="0"/>
          <w:color w:val="0B5FD1"/>
          <w:sz w:val="28"/>
          <w:szCs w:val="28"/>
          <w:highlight w:val="white"/>
        </w:rPr>
      </w:pPr>
      <w:r>
        <w:rPr>
          <w:rFonts w:asciiTheme="minorAscii"/>
          <w:sz w:val="28"/>
          <w:szCs w:val="28"/>
          <w:highlight w:val="white"/>
        </w:rPr>
        <w:t>Enter your choice  4</w:t>
      </w:r>
    </w:p>
    <w:p>
      <w:pPr>
        <w:spacing w:line="360" w:lineRule="auto"/>
        <w:rPr>
          <w:rFonts w:asciiTheme="minorAscii"/>
          <w:b w:val="0"/>
          <w:bCs w:val="0"/>
          <w:color w:val="0B5FD1"/>
          <w:sz w:val="28"/>
          <w:szCs w:val="28"/>
          <w:highlight w:val="white"/>
        </w:rPr>
      </w:pPr>
      <w:r>
        <w:rPr>
          <w:rFonts w:asciiTheme="minorAscii"/>
          <w:b w:val="0"/>
          <w:bCs w:val="0"/>
          <w:color w:val="0B5FD1"/>
          <w:sz w:val="28"/>
          <w:szCs w:val="28"/>
          <w:highlight w:val="white"/>
        </w:rPr>
        <w:t>Conclusion:</w:t>
      </w:r>
    </w:p>
    <w:p>
      <w:pPr>
        <w:spacing w:line="360" w:lineRule="auto"/>
        <w:rPr>
          <w:rFonts w:asciiTheme="minorAscii"/>
          <w:sz w:val="28"/>
          <w:szCs w:val="28"/>
          <w:highlight w:val="white"/>
        </w:rPr>
      </w:pPr>
      <w:r>
        <w:rPr>
          <w:rFonts w:asciiTheme="minorAscii"/>
          <w:sz w:val="28"/>
          <w:szCs w:val="28"/>
          <w:highlight w:val="white"/>
        </w:rPr>
        <w:t>By simulating the above program we learned how to use queues and its applications and how to perform different tasks on the queues.</w:t>
      </w:r>
    </w:p>
    <w:p>
      <w:pPr>
        <w:spacing w:line="360" w:lineRule="auto"/>
        <w:rPr>
          <w:rFonts w:asciiTheme="minorAscii"/>
          <w:sz w:val="28"/>
          <w:szCs w:val="28"/>
          <w:highlight w:val="white"/>
        </w:rPr>
      </w:pPr>
    </w:p>
    <w:p>
      <w:pPr>
        <w:spacing w:line="360" w:lineRule="auto"/>
        <w:rPr>
          <w:sz w:val="24"/>
          <w:szCs w:val="24"/>
          <w:highlight w:val="white"/>
        </w:rPr>
      </w:pPr>
      <w:r>
        <w:rPr>
          <w:rFonts w:hint="default" w:asciiTheme="minorAscii"/>
          <w:sz w:val="28"/>
          <w:szCs w:val="28"/>
          <w:highlight w:val="white"/>
          <w:lang w:val="en-US"/>
        </w:rPr>
        <w:t>40.))</w:t>
      </w:r>
    </w:p>
    <w:p>
      <w:pPr>
        <w:spacing w:line="360" w:lineRule="auto"/>
        <w:rPr>
          <w:b w:val="0"/>
          <w:bCs/>
          <w:color w:val="0B5FD1"/>
          <w:sz w:val="28"/>
          <w:szCs w:val="28"/>
          <w:highlight w:val="white"/>
        </w:rPr>
      </w:pPr>
      <w:r>
        <w:rPr>
          <w:b w:val="0"/>
          <w:bCs/>
          <w:color w:val="0B5FD1"/>
          <w:sz w:val="28"/>
          <w:szCs w:val="28"/>
          <w:highlight w:val="white"/>
        </w:rPr>
        <w:t>Objective:</w:t>
      </w:r>
    </w:p>
    <w:p>
      <w:pPr>
        <w:spacing w:line="360" w:lineRule="auto"/>
        <w:rPr>
          <w:color w:val="auto"/>
          <w:sz w:val="28"/>
          <w:szCs w:val="28"/>
        </w:rPr>
      </w:pPr>
      <w:r>
        <w:rPr>
          <w:color w:val="auto"/>
          <w:sz w:val="28"/>
          <w:szCs w:val="28"/>
        </w:rPr>
        <w:t>At the end of this activity, we shall be able to learn about how to</w:t>
      </w:r>
    </w:p>
    <w:p>
      <w:pPr>
        <w:numPr>
          <w:ilvl w:val="0"/>
          <w:numId w:val="21"/>
        </w:numPr>
        <w:spacing w:line="360" w:lineRule="auto"/>
        <w:rPr>
          <w:color w:val="auto"/>
          <w:sz w:val="28"/>
          <w:szCs w:val="28"/>
        </w:rPr>
      </w:pPr>
      <w:r>
        <w:rPr>
          <w:color w:val="auto"/>
          <w:sz w:val="28"/>
          <w:szCs w:val="28"/>
        </w:rPr>
        <w:t xml:space="preserve">Push an element to the circular queue </w:t>
      </w:r>
    </w:p>
    <w:p>
      <w:pPr>
        <w:numPr>
          <w:ilvl w:val="0"/>
          <w:numId w:val="21"/>
        </w:numPr>
        <w:spacing w:line="360" w:lineRule="auto"/>
        <w:rPr>
          <w:color w:val="auto"/>
          <w:sz w:val="28"/>
          <w:szCs w:val="28"/>
        </w:rPr>
      </w:pPr>
      <w:r>
        <w:rPr>
          <w:color w:val="auto"/>
          <w:sz w:val="28"/>
          <w:szCs w:val="28"/>
        </w:rPr>
        <w:t xml:space="preserve">Pop an element to the circular queue </w:t>
      </w:r>
    </w:p>
    <w:p>
      <w:pPr>
        <w:numPr>
          <w:ilvl w:val="0"/>
          <w:numId w:val="21"/>
        </w:numPr>
        <w:spacing w:line="360" w:lineRule="auto"/>
        <w:rPr>
          <w:color w:val="auto"/>
          <w:sz w:val="28"/>
          <w:szCs w:val="28"/>
        </w:rPr>
      </w:pPr>
      <w:r>
        <w:rPr>
          <w:color w:val="auto"/>
          <w:sz w:val="28"/>
          <w:szCs w:val="28"/>
        </w:rPr>
        <w:t>Peek element in the circular queue</w:t>
      </w:r>
    </w:p>
    <w:p>
      <w:pPr>
        <w:numPr>
          <w:ilvl w:val="0"/>
          <w:numId w:val="21"/>
        </w:numPr>
        <w:spacing w:line="360" w:lineRule="auto"/>
        <w:rPr>
          <w:color w:val="auto"/>
          <w:sz w:val="28"/>
          <w:szCs w:val="28"/>
        </w:rPr>
      </w:pPr>
      <w:r>
        <w:rPr>
          <w:color w:val="auto"/>
          <w:sz w:val="28"/>
          <w:szCs w:val="28"/>
        </w:rPr>
        <w:t>Displaying circular queue</w:t>
      </w:r>
    </w:p>
    <w:p>
      <w:pPr>
        <w:spacing w:line="360" w:lineRule="auto"/>
        <w:rPr>
          <w:b w:val="0"/>
          <w:bCs w:val="0"/>
          <w:color w:val="0B5FD1"/>
          <w:sz w:val="28"/>
          <w:szCs w:val="28"/>
          <w:highlight w:val="white"/>
        </w:rPr>
      </w:pPr>
    </w:p>
    <w:p>
      <w:pPr>
        <w:spacing w:line="360" w:lineRule="auto"/>
        <w:rPr>
          <w:b w:val="0"/>
          <w:bCs w:val="0"/>
          <w:color w:val="0B5FD1"/>
          <w:sz w:val="28"/>
          <w:szCs w:val="28"/>
          <w:highlight w:val="white"/>
        </w:rPr>
      </w:pPr>
      <w:r>
        <w:rPr>
          <w:b w:val="0"/>
          <w:bCs w:val="0"/>
          <w:color w:val="0B5FD1"/>
          <w:sz w:val="28"/>
          <w:szCs w:val="28"/>
          <w:highlight w:val="white"/>
        </w:rPr>
        <w:t>Problem statement:</w:t>
      </w:r>
    </w:p>
    <w:p>
      <w:pPr>
        <w:spacing w:line="360" w:lineRule="auto"/>
        <w:rPr>
          <w:color w:val="auto"/>
          <w:sz w:val="28"/>
          <w:szCs w:val="28"/>
          <w:highlight w:val="white"/>
        </w:rPr>
      </w:pPr>
      <w:r>
        <w:rPr>
          <w:color w:val="auto"/>
          <w:sz w:val="28"/>
          <w:szCs w:val="28"/>
          <w:highlight w:val="white"/>
        </w:rPr>
        <w:t>Circular Queue is a linear data structure in which the operations are performed based on FIFO (First In First Out) principle and the last position is connected back to the first position to make a circle. And we will also learn about its applications.</w:t>
      </w:r>
    </w:p>
    <w:p>
      <w:pPr>
        <w:spacing w:line="360" w:lineRule="auto"/>
        <w:rPr>
          <w:color w:val="auto"/>
          <w:sz w:val="28"/>
          <w:szCs w:val="28"/>
          <w:highlight w:val="white"/>
        </w:rPr>
      </w:pPr>
    </w:p>
    <w:p>
      <w:pPr>
        <w:spacing w:line="360" w:lineRule="auto"/>
        <w:rPr>
          <w:rFonts w:hint="default"/>
          <w:b w:val="0"/>
          <w:bCs/>
          <w:color w:val="0B5FD1"/>
          <w:sz w:val="28"/>
          <w:szCs w:val="28"/>
          <w:highlight w:val="white"/>
          <w:lang w:val="en-US"/>
        </w:rPr>
      </w:pPr>
      <w:r>
        <w:rPr>
          <w:rFonts w:hint="default"/>
          <w:b w:val="0"/>
          <w:bCs/>
          <w:color w:val="0B5FD1"/>
          <w:sz w:val="28"/>
          <w:szCs w:val="28"/>
          <w:highlight w:val="white"/>
          <w:lang w:val="en-US"/>
        </w:rPr>
        <w:t>Algorithm:-</w:t>
      </w:r>
    </w:p>
    <w:p>
      <w:pPr>
        <w:spacing w:line="360" w:lineRule="auto"/>
        <w:rPr>
          <w:color w:val="auto"/>
          <w:sz w:val="28"/>
          <w:szCs w:val="28"/>
          <w:highlight w:val="white"/>
        </w:rPr>
      </w:pPr>
      <w:r>
        <w:rPr>
          <w:color w:val="auto"/>
          <w:sz w:val="28"/>
          <w:szCs w:val="28"/>
          <w:highlight w:val="white"/>
        </w:rPr>
        <w:t>START</w:t>
      </w:r>
    </w:p>
    <w:p>
      <w:pPr>
        <w:spacing w:line="360" w:lineRule="auto"/>
        <w:rPr>
          <w:color w:val="auto"/>
          <w:sz w:val="28"/>
          <w:szCs w:val="28"/>
          <w:highlight w:val="white"/>
        </w:rPr>
      </w:pPr>
      <w:r>
        <w:rPr>
          <w:color w:val="auto"/>
          <w:sz w:val="28"/>
          <w:szCs w:val="28"/>
          <w:highlight w:val="white"/>
        </w:rPr>
        <w:t xml:space="preserve">DEFINE VARIABLES: size, choice </w:t>
      </w:r>
    </w:p>
    <w:p>
      <w:pPr>
        <w:spacing w:line="360" w:lineRule="auto"/>
        <w:rPr>
          <w:color w:val="auto"/>
          <w:sz w:val="28"/>
          <w:szCs w:val="28"/>
          <w:highlight w:val="white"/>
        </w:rPr>
      </w:pPr>
      <w:r>
        <w:rPr>
          <w:color w:val="auto"/>
          <w:sz w:val="28"/>
          <w:szCs w:val="28"/>
          <w:highlight w:val="white"/>
        </w:rPr>
        <w:t xml:space="preserve">INPUT: Takes the input from the user  </w:t>
      </w:r>
    </w:p>
    <w:p>
      <w:pPr>
        <w:spacing w:line="360" w:lineRule="auto"/>
        <w:rPr>
          <w:color w:val="auto"/>
          <w:sz w:val="28"/>
          <w:szCs w:val="28"/>
          <w:highlight w:val="white"/>
        </w:rPr>
      </w:pPr>
      <w:r>
        <w:rPr>
          <w:color w:val="auto"/>
          <w:sz w:val="28"/>
          <w:szCs w:val="28"/>
          <w:highlight w:val="white"/>
        </w:rPr>
        <w:t xml:space="preserve">COMPUTATION: </w:t>
      </w:r>
    </w:p>
    <w:p>
      <w:pPr>
        <w:spacing w:line="360" w:lineRule="auto"/>
        <w:rPr>
          <w:color w:val="auto"/>
          <w:sz w:val="28"/>
          <w:szCs w:val="28"/>
          <w:highlight w:val="white"/>
        </w:rPr>
      </w:pPr>
      <w:r>
        <w:rPr>
          <w:color w:val="auto"/>
          <w:sz w:val="28"/>
          <w:szCs w:val="28"/>
          <w:highlight w:val="white"/>
        </w:rPr>
        <w:t xml:space="preserve">Push, Add an element to the circular queue. </w:t>
      </w:r>
    </w:p>
    <w:p>
      <w:pPr>
        <w:spacing w:line="360" w:lineRule="auto"/>
        <w:rPr>
          <w:color w:val="auto"/>
          <w:sz w:val="28"/>
          <w:szCs w:val="28"/>
          <w:highlight w:val="white"/>
        </w:rPr>
      </w:pPr>
      <w:r>
        <w:rPr>
          <w:color w:val="auto"/>
          <w:sz w:val="28"/>
          <w:szCs w:val="28"/>
          <w:highlight w:val="white"/>
        </w:rPr>
        <w:t xml:space="preserve">Pop, Remove the element from the circular queue. </w:t>
      </w:r>
    </w:p>
    <w:p>
      <w:pPr>
        <w:spacing w:line="360" w:lineRule="auto"/>
        <w:rPr>
          <w:color w:val="auto"/>
          <w:sz w:val="28"/>
          <w:szCs w:val="28"/>
          <w:highlight w:val="white"/>
        </w:rPr>
      </w:pPr>
      <w:r>
        <w:rPr>
          <w:color w:val="auto"/>
          <w:sz w:val="28"/>
          <w:szCs w:val="28"/>
          <w:highlight w:val="white"/>
        </w:rPr>
        <w:t>Peek,  prints the value of the top most element of the circular queue</w:t>
      </w:r>
    </w:p>
    <w:p>
      <w:pPr>
        <w:spacing w:line="360" w:lineRule="auto"/>
        <w:rPr>
          <w:color w:val="auto"/>
          <w:sz w:val="28"/>
          <w:szCs w:val="28"/>
          <w:highlight w:val="white"/>
        </w:rPr>
      </w:pPr>
      <w:r>
        <w:rPr>
          <w:color w:val="auto"/>
          <w:sz w:val="28"/>
          <w:szCs w:val="28"/>
          <w:highlight w:val="white"/>
        </w:rPr>
        <w:t xml:space="preserve">DISPLAY: It displays the elements in the circular queue after the operations. </w:t>
      </w:r>
    </w:p>
    <w:p>
      <w:pPr>
        <w:spacing w:line="360" w:lineRule="auto"/>
        <w:rPr>
          <w:color w:val="auto"/>
          <w:sz w:val="28"/>
          <w:szCs w:val="28"/>
          <w:highlight w:val="white"/>
        </w:rPr>
      </w:pPr>
      <w:r>
        <w:rPr>
          <w:color w:val="auto"/>
          <w:sz w:val="28"/>
          <w:szCs w:val="28"/>
          <w:highlight w:val="white"/>
        </w:rPr>
        <w:t xml:space="preserve">STOP  </w:t>
      </w:r>
    </w:p>
    <w:p>
      <w:pPr>
        <w:spacing w:line="360" w:lineRule="auto"/>
        <w:rPr>
          <w:color w:val="auto"/>
          <w:sz w:val="28"/>
          <w:szCs w:val="28"/>
          <w:highlight w:val="white"/>
        </w:rPr>
      </w:pPr>
      <w:r>
        <w:rPr>
          <w:rFonts w:hint="default"/>
          <w:color w:val="0B5FD1"/>
          <w:sz w:val="28"/>
          <w:szCs w:val="28"/>
          <w:highlight w:val="white"/>
          <w:lang w:val="en-US"/>
        </w:rPr>
        <w:t>INPUT:-</w:t>
      </w:r>
      <w:r>
        <w:rPr>
          <w:color w:val="auto"/>
          <w:sz w:val="28"/>
          <w:szCs w:val="28"/>
          <w:highlight w:val="white"/>
        </w:rPr>
        <w:t xml:space="preserve"> </w:t>
      </w:r>
    </w:p>
    <w:p>
      <w:pPr>
        <w:spacing w:line="360" w:lineRule="auto"/>
        <w:rPr>
          <w:sz w:val="28"/>
          <w:szCs w:val="28"/>
          <w:highlight w:val="white"/>
        </w:rPr>
      </w:pPr>
      <w:r>
        <w:rPr>
          <w:sz w:val="28"/>
          <w:szCs w:val="28"/>
          <w:highlight w:val="white"/>
        </w:rPr>
        <w:t>#include&lt;stdio.h&gt;</w:t>
      </w:r>
    </w:p>
    <w:p>
      <w:pPr>
        <w:spacing w:line="360" w:lineRule="auto"/>
        <w:rPr>
          <w:sz w:val="28"/>
          <w:szCs w:val="28"/>
          <w:highlight w:val="white"/>
        </w:rPr>
      </w:pPr>
      <w:r>
        <w:rPr>
          <w:sz w:val="28"/>
          <w:szCs w:val="28"/>
          <w:highlight w:val="white"/>
        </w:rPr>
        <w:t>#include&lt;stdlib.h&gt;</w:t>
      </w:r>
    </w:p>
    <w:p>
      <w:pPr>
        <w:spacing w:line="360" w:lineRule="auto"/>
        <w:rPr>
          <w:sz w:val="28"/>
          <w:szCs w:val="28"/>
          <w:highlight w:val="white"/>
        </w:rPr>
      </w:pPr>
      <w:r>
        <w:rPr>
          <w:sz w:val="28"/>
          <w:szCs w:val="28"/>
          <w:highlight w:val="white"/>
        </w:rPr>
        <w:t>#define SIZE 5</w:t>
      </w:r>
    </w:p>
    <w:p>
      <w:pPr>
        <w:spacing w:line="360" w:lineRule="auto"/>
        <w:rPr>
          <w:sz w:val="28"/>
          <w:szCs w:val="28"/>
          <w:highlight w:val="white"/>
        </w:rPr>
      </w:pPr>
      <w:r>
        <w:rPr>
          <w:sz w:val="28"/>
          <w:szCs w:val="28"/>
          <w:highlight w:val="white"/>
        </w:rPr>
        <w:t>void enq(int);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int queue[SIZE], front=-1,rear=-1;</w:t>
      </w: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while(1)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int choice,element;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printf("\n1.enq\n2.deq\n3.display\n4.exit");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printf("\nEnter your 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scanf("%d", &amp;choice);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switch(choice)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1: printf("Enter the element you want to add");</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scanf("%d",&amp;element);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enq(element);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2: deq();</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3: display();</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4: exit(0);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default: printf("You have entered invalid number");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enq(int element)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if(front==0&amp;&amp;rear==SIZE-1||front==rear+1)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printf("Overflow");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rear=rear+1%SIZE;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queue[rear]=element;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printf("Insertion Success");</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printf("Deleted: %d", queue[front]);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front=front+1%SIZE;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if(front==rear)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int i;</w:t>
      </w:r>
    </w:p>
    <w:p>
      <w:pPr>
        <w:spacing w:line="360" w:lineRule="auto"/>
        <w:rPr>
          <w:sz w:val="28"/>
          <w:szCs w:val="28"/>
          <w:highlight w:val="white"/>
        </w:rPr>
      </w:pP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for(i=front;i!=rear;(i+1)%SIZE)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printf("%d", queue[i]);</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rFonts w:asciiTheme="minorAscii"/>
          <w:sz w:val="28"/>
          <w:szCs w:val="28"/>
          <w:highlight w:val="white"/>
        </w:rPr>
      </w:pPr>
    </w:p>
    <w:p>
      <w:pPr>
        <w:spacing w:line="360" w:lineRule="auto"/>
        <w:rPr>
          <w:rFonts w:asciiTheme="minorAscii"/>
          <w:b/>
          <w:sz w:val="28"/>
          <w:szCs w:val="28"/>
          <w:highlight w:val="white"/>
        </w:rPr>
      </w:pPr>
      <w:r>
        <w:rPr>
          <w:rFonts w:asciiTheme="minorAscii"/>
          <w:b/>
          <w:sz w:val="28"/>
          <w:szCs w:val="28"/>
          <w:highlight w:val="white"/>
        </w:rPr>
        <w:t>Output:</w:t>
      </w:r>
    </w:p>
    <w:p>
      <w:pPr>
        <w:spacing w:line="360" w:lineRule="auto"/>
        <w:rPr>
          <w:rFonts w:asciiTheme="minorAscii"/>
          <w:color w:val="222222"/>
          <w:sz w:val="28"/>
          <w:szCs w:val="28"/>
          <w:highlight w:val="white"/>
        </w:rPr>
      </w:pPr>
    </w:p>
    <w:p>
      <w:pPr>
        <w:spacing w:line="360" w:lineRule="auto"/>
        <w:rPr>
          <w:rFonts w:asciiTheme="minorAscii"/>
          <w:color w:val="222222"/>
          <w:sz w:val="28"/>
          <w:szCs w:val="28"/>
          <w:highlight w:val="white"/>
        </w:rPr>
      </w:pPr>
      <w:r>
        <w:rPr>
          <w:rFonts w:asciiTheme="minorAscii"/>
          <w:color w:val="222222"/>
          <w:sz w:val="28"/>
          <w:szCs w:val="28"/>
          <w:highlight w:val="white"/>
        </w:rPr>
        <w:t>1.enq</w:t>
      </w:r>
    </w:p>
    <w:p>
      <w:pPr>
        <w:spacing w:line="360" w:lineRule="auto"/>
        <w:rPr>
          <w:rFonts w:asciiTheme="minorAscii"/>
          <w:color w:val="222222"/>
          <w:sz w:val="28"/>
          <w:szCs w:val="28"/>
          <w:highlight w:val="white"/>
        </w:rPr>
      </w:pPr>
      <w:r>
        <w:rPr>
          <w:rFonts w:asciiTheme="minorAscii"/>
          <w:color w:val="222222"/>
          <w:sz w:val="28"/>
          <w:szCs w:val="28"/>
          <w:highlight w:val="white"/>
        </w:rPr>
        <w:t>2.deq</w:t>
      </w:r>
    </w:p>
    <w:p>
      <w:pPr>
        <w:spacing w:line="360" w:lineRule="auto"/>
        <w:rPr>
          <w:rFonts w:asciiTheme="minorAscii"/>
          <w:color w:val="222222"/>
          <w:sz w:val="28"/>
          <w:szCs w:val="28"/>
          <w:highlight w:val="white"/>
        </w:rPr>
      </w:pPr>
      <w:r>
        <w:rPr>
          <w:rFonts w:asciiTheme="minorAscii"/>
          <w:color w:val="222222"/>
          <w:sz w:val="28"/>
          <w:szCs w:val="28"/>
          <w:highlight w:val="white"/>
        </w:rPr>
        <w:t>3.display</w:t>
      </w:r>
    </w:p>
    <w:p>
      <w:pPr>
        <w:spacing w:line="360" w:lineRule="auto"/>
        <w:rPr>
          <w:rFonts w:asciiTheme="minorAscii"/>
          <w:color w:val="222222"/>
          <w:sz w:val="28"/>
          <w:szCs w:val="28"/>
          <w:highlight w:val="white"/>
        </w:rPr>
      </w:pPr>
      <w:r>
        <w:rPr>
          <w:rFonts w:asciiTheme="minorAscii"/>
          <w:color w:val="222222"/>
          <w:sz w:val="28"/>
          <w:szCs w:val="28"/>
          <w:highlight w:val="white"/>
        </w:rPr>
        <w:t>4.exit</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Enter your choice 1 </w:t>
      </w:r>
    </w:p>
    <w:p>
      <w:pPr>
        <w:spacing w:line="360" w:lineRule="auto"/>
        <w:rPr>
          <w:rFonts w:asciiTheme="minorAscii"/>
          <w:color w:val="222222"/>
          <w:sz w:val="28"/>
          <w:szCs w:val="28"/>
          <w:highlight w:val="white"/>
        </w:rPr>
      </w:pPr>
      <w:r>
        <w:rPr>
          <w:rFonts w:asciiTheme="minorAscii"/>
          <w:color w:val="222222"/>
          <w:sz w:val="28"/>
          <w:szCs w:val="28"/>
          <w:highlight w:val="white"/>
        </w:rPr>
        <w:t>Enter the element you want to add 30</w:t>
      </w:r>
    </w:p>
    <w:p>
      <w:pPr>
        <w:spacing w:line="360" w:lineRule="auto"/>
        <w:rPr>
          <w:rFonts w:asciiTheme="minorAscii"/>
          <w:color w:val="222222"/>
          <w:sz w:val="28"/>
          <w:szCs w:val="28"/>
          <w:highlight w:val="white"/>
        </w:rPr>
      </w:pPr>
      <w:r>
        <w:rPr>
          <w:rFonts w:asciiTheme="minorAscii"/>
          <w:color w:val="222222"/>
          <w:sz w:val="28"/>
          <w:szCs w:val="28"/>
          <w:highlight w:val="white"/>
        </w:rPr>
        <w:t>Insertion Success</w:t>
      </w:r>
    </w:p>
    <w:p>
      <w:pPr>
        <w:spacing w:line="360" w:lineRule="auto"/>
        <w:rPr>
          <w:rFonts w:asciiTheme="minorAscii"/>
          <w:color w:val="222222"/>
          <w:sz w:val="28"/>
          <w:szCs w:val="28"/>
          <w:highlight w:val="white"/>
        </w:rPr>
      </w:pPr>
      <w:r>
        <w:rPr>
          <w:rFonts w:asciiTheme="minorAscii"/>
          <w:color w:val="222222"/>
          <w:sz w:val="28"/>
          <w:szCs w:val="28"/>
          <w:highlight w:val="white"/>
        </w:rPr>
        <w:t>1.enq</w:t>
      </w:r>
    </w:p>
    <w:p>
      <w:pPr>
        <w:spacing w:line="360" w:lineRule="auto"/>
        <w:rPr>
          <w:rFonts w:asciiTheme="minorAscii"/>
          <w:color w:val="222222"/>
          <w:sz w:val="28"/>
          <w:szCs w:val="28"/>
          <w:highlight w:val="white"/>
        </w:rPr>
      </w:pPr>
      <w:r>
        <w:rPr>
          <w:rFonts w:asciiTheme="minorAscii"/>
          <w:color w:val="222222"/>
          <w:sz w:val="28"/>
          <w:szCs w:val="28"/>
          <w:highlight w:val="white"/>
        </w:rPr>
        <w:t>2.deq</w:t>
      </w:r>
    </w:p>
    <w:p>
      <w:pPr>
        <w:spacing w:line="360" w:lineRule="auto"/>
        <w:rPr>
          <w:rFonts w:asciiTheme="minorAscii"/>
          <w:color w:val="222222"/>
          <w:sz w:val="28"/>
          <w:szCs w:val="28"/>
          <w:highlight w:val="white"/>
        </w:rPr>
      </w:pPr>
      <w:r>
        <w:rPr>
          <w:rFonts w:asciiTheme="minorAscii"/>
          <w:color w:val="222222"/>
          <w:sz w:val="28"/>
          <w:szCs w:val="28"/>
          <w:highlight w:val="white"/>
        </w:rPr>
        <w:t>3.display</w:t>
      </w:r>
    </w:p>
    <w:p>
      <w:pPr>
        <w:spacing w:line="360" w:lineRule="auto"/>
        <w:rPr>
          <w:rFonts w:asciiTheme="minorAscii"/>
          <w:color w:val="222222"/>
          <w:sz w:val="28"/>
          <w:szCs w:val="28"/>
          <w:highlight w:val="white"/>
        </w:rPr>
      </w:pPr>
      <w:r>
        <w:rPr>
          <w:rFonts w:asciiTheme="minorAscii"/>
          <w:color w:val="222222"/>
          <w:sz w:val="28"/>
          <w:szCs w:val="28"/>
          <w:highlight w:val="white"/>
        </w:rPr>
        <w:t>4.exit</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Enter your choice 3  </w:t>
      </w:r>
    </w:p>
    <w:p>
      <w:pPr>
        <w:spacing w:line="360" w:lineRule="auto"/>
        <w:rPr>
          <w:rFonts w:asciiTheme="minorAscii"/>
          <w:color w:val="222222"/>
          <w:sz w:val="28"/>
          <w:szCs w:val="28"/>
          <w:highlight w:val="white"/>
        </w:rPr>
      </w:pPr>
      <w:r>
        <w:rPr>
          <w:rFonts w:asciiTheme="minorAscii"/>
          <w:color w:val="222222"/>
          <w:sz w:val="28"/>
          <w:szCs w:val="28"/>
          <w:highlight w:val="white"/>
        </w:rPr>
        <w:t>30</w:t>
      </w:r>
    </w:p>
    <w:p>
      <w:pPr>
        <w:spacing w:line="360" w:lineRule="auto"/>
        <w:rPr>
          <w:rFonts w:asciiTheme="minorAscii"/>
          <w:color w:val="222222"/>
          <w:sz w:val="28"/>
          <w:szCs w:val="28"/>
          <w:highlight w:val="white"/>
        </w:rPr>
      </w:pPr>
      <w:r>
        <w:rPr>
          <w:rFonts w:asciiTheme="minorAscii"/>
          <w:color w:val="222222"/>
          <w:sz w:val="28"/>
          <w:szCs w:val="28"/>
          <w:highlight w:val="white"/>
        </w:rPr>
        <w:t>1.enq</w:t>
      </w:r>
    </w:p>
    <w:p>
      <w:pPr>
        <w:spacing w:line="360" w:lineRule="auto"/>
        <w:rPr>
          <w:rFonts w:asciiTheme="minorAscii"/>
          <w:color w:val="222222"/>
          <w:sz w:val="28"/>
          <w:szCs w:val="28"/>
          <w:highlight w:val="white"/>
        </w:rPr>
      </w:pPr>
      <w:r>
        <w:rPr>
          <w:rFonts w:asciiTheme="minorAscii"/>
          <w:color w:val="222222"/>
          <w:sz w:val="28"/>
          <w:szCs w:val="28"/>
          <w:highlight w:val="white"/>
        </w:rPr>
        <w:t>2.deq</w:t>
      </w:r>
    </w:p>
    <w:p>
      <w:pPr>
        <w:spacing w:line="360" w:lineRule="auto"/>
        <w:rPr>
          <w:rFonts w:asciiTheme="minorAscii"/>
          <w:color w:val="222222"/>
          <w:sz w:val="28"/>
          <w:szCs w:val="28"/>
          <w:highlight w:val="white"/>
        </w:rPr>
      </w:pPr>
      <w:r>
        <w:rPr>
          <w:rFonts w:asciiTheme="minorAscii"/>
          <w:color w:val="222222"/>
          <w:sz w:val="28"/>
          <w:szCs w:val="28"/>
          <w:highlight w:val="white"/>
        </w:rPr>
        <w:t>3.display</w:t>
      </w:r>
    </w:p>
    <w:p>
      <w:pPr>
        <w:spacing w:line="360" w:lineRule="auto"/>
        <w:rPr>
          <w:rFonts w:asciiTheme="minorAscii"/>
          <w:color w:val="222222"/>
          <w:sz w:val="28"/>
          <w:szCs w:val="28"/>
          <w:highlight w:val="white"/>
        </w:rPr>
      </w:pPr>
      <w:r>
        <w:rPr>
          <w:rFonts w:asciiTheme="minorAscii"/>
          <w:color w:val="222222"/>
          <w:sz w:val="28"/>
          <w:szCs w:val="28"/>
          <w:highlight w:val="white"/>
        </w:rPr>
        <w:t>4.exit</w:t>
      </w:r>
    </w:p>
    <w:p>
      <w:pPr>
        <w:spacing w:line="360" w:lineRule="auto"/>
        <w:rPr>
          <w:rFonts w:asciiTheme="minorAscii"/>
          <w:color w:val="222222"/>
          <w:sz w:val="28"/>
          <w:szCs w:val="28"/>
          <w:highlight w:val="white"/>
        </w:rPr>
      </w:pPr>
      <w:r>
        <w:rPr>
          <w:rFonts w:asciiTheme="minorAscii"/>
          <w:color w:val="222222"/>
          <w:sz w:val="28"/>
          <w:szCs w:val="28"/>
          <w:highlight w:val="white"/>
        </w:rPr>
        <w:t>Enter your choice 2</w:t>
      </w:r>
    </w:p>
    <w:p>
      <w:pPr>
        <w:spacing w:line="360" w:lineRule="auto"/>
        <w:rPr>
          <w:rFonts w:asciiTheme="minorAscii"/>
          <w:color w:val="222222"/>
          <w:sz w:val="28"/>
          <w:szCs w:val="28"/>
          <w:highlight w:val="white"/>
        </w:rPr>
      </w:pPr>
      <w:r>
        <w:rPr>
          <w:rFonts w:asciiTheme="minorAscii"/>
          <w:color w:val="222222"/>
          <w:sz w:val="28"/>
          <w:szCs w:val="28"/>
          <w:highlight w:val="white"/>
        </w:rPr>
        <w:t>Deleted: 30</w:t>
      </w:r>
    </w:p>
    <w:p>
      <w:pPr>
        <w:spacing w:line="360" w:lineRule="auto"/>
        <w:rPr>
          <w:rFonts w:asciiTheme="minorAscii"/>
          <w:color w:val="222222"/>
          <w:sz w:val="28"/>
          <w:szCs w:val="28"/>
          <w:highlight w:val="white"/>
        </w:rPr>
      </w:pPr>
      <w:r>
        <w:rPr>
          <w:rFonts w:asciiTheme="minorAscii"/>
          <w:color w:val="222222"/>
          <w:sz w:val="28"/>
          <w:szCs w:val="28"/>
          <w:highlight w:val="white"/>
        </w:rPr>
        <w:t>1.enq</w:t>
      </w:r>
    </w:p>
    <w:p>
      <w:pPr>
        <w:spacing w:line="360" w:lineRule="auto"/>
        <w:rPr>
          <w:rFonts w:asciiTheme="minorAscii"/>
          <w:color w:val="222222"/>
          <w:sz w:val="28"/>
          <w:szCs w:val="28"/>
          <w:highlight w:val="white"/>
        </w:rPr>
      </w:pPr>
      <w:r>
        <w:rPr>
          <w:rFonts w:asciiTheme="minorAscii"/>
          <w:color w:val="222222"/>
          <w:sz w:val="28"/>
          <w:szCs w:val="28"/>
          <w:highlight w:val="white"/>
        </w:rPr>
        <w:t>2.deq</w:t>
      </w:r>
    </w:p>
    <w:p>
      <w:pPr>
        <w:spacing w:line="360" w:lineRule="auto"/>
        <w:rPr>
          <w:rFonts w:asciiTheme="minorAscii"/>
          <w:color w:val="222222"/>
          <w:sz w:val="28"/>
          <w:szCs w:val="28"/>
          <w:highlight w:val="white"/>
        </w:rPr>
      </w:pPr>
      <w:r>
        <w:rPr>
          <w:rFonts w:asciiTheme="minorAscii"/>
          <w:color w:val="222222"/>
          <w:sz w:val="28"/>
          <w:szCs w:val="28"/>
          <w:highlight w:val="white"/>
        </w:rPr>
        <w:t>3.display</w:t>
      </w:r>
    </w:p>
    <w:p>
      <w:pPr>
        <w:spacing w:line="360" w:lineRule="auto"/>
        <w:rPr>
          <w:rFonts w:asciiTheme="minorAscii"/>
          <w:color w:val="222222"/>
          <w:sz w:val="28"/>
          <w:szCs w:val="28"/>
          <w:highlight w:val="white"/>
        </w:rPr>
      </w:pPr>
      <w:r>
        <w:rPr>
          <w:rFonts w:asciiTheme="minorAscii"/>
          <w:color w:val="222222"/>
          <w:sz w:val="28"/>
          <w:szCs w:val="28"/>
          <w:highlight w:val="white"/>
        </w:rPr>
        <w:t>4.exit</w:t>
      </w:r>
    </w:p>
    <w:p>
      <w:pPr>
        <w:spacing w:line="360" w:lineRule="auto"/>
        <w:rPr>
          <w:rFonts w:asciiTheme="minorAscii"/>
          <w:color w:val="222222"/>
          <w:sz w:val="28"/>
          <w:szCs w:val="28"/>
          <w:highlight w:val="white"/>
        </w:rPr>
      </w:pPr>
      <w:r>
        <w:rPr>
          <w:rFonts w:asciiTheme="minorAscii"/>
          <w:color w:val="222222"/>
          <w:sz w:val="28"/>
          <w:szCs w:val="28"/>
          <w:highlight w:val="white"/>
        </w:rPr>
        <w:t>Enter your choice 4</w:t>
      </w:r>
    </w:p>
    <w:p>
      <w:pPr>
        <w:spacing w:line="360" w:lineRule="auto"/>
        <w:rPr>
          <w:rFonts w:asciiTheme="minorAscii"/>
          <w:color w:val="222222"/>
          <w:sz w:val="28"/>
          <w:szCs w:val="28"/>
          <w:highlight w:val="white"/>
        </w:rPr>
      </w:pPr>
    </w:p>
    <w:p>
      <w:pPr>
        <w:spacing w:line="360" w:lineRule="auto"/>
        <w:rPr>
          <w:rFonts w:asciiTheme="minorAscii"/>
          <w:b/>
          <w:color w:val="222222"/>
          <w:sz w:val="28"/>
          <w:szCs w:val="28"/>
          <w:highlight w:val="white"/>
        </w:rPr>
      </w:pPr>
      <w:r>
        <w:rPr>
          <w:rFonts w:asciiTheme="minorAscii"/>
          <w:b/>
          <w:color w:val="222222"/>
          <w:sz w:val="28"/>
          <w:szCs w:val="28"/>
          <w:highlight w:val="white"/>
        </w:rPr>
        <w:t>Conclusion:</w:t>
      </w:r>
    </w:p>
    <w:p>
      <w:pPr>
        <w:spacing w:line="360" w:lineRule="auto"/>
        <w:rPr>
          <w:rFonts w:asciiTheme="minorAscii"/>
          <w:color w:val="222222"/>
          <w:sz w:val="28"/>
          <w:szCs w:val="28"/>
          <w:highlight w:val="white"/>
        </w:rPr>
      </w:pPr>
      <w:r>
        <w:rPr>
          <w:rFonts w:asciiTheme="minorAscii"/>
          <w:color w:val="222222"/>
          <w:sz w:val="28"/>
          <w:szCs w:val="28"/>
          <w:highlight w:val="white"/>
        </w:rPr>
        <w:t>By simulating the program we learned about applications and how to use circular queues and different tasks in the circular queues.</w:t>
      </w:r>
    </w:p>
    <w:p>
      <w:pPr>
        <w:spacing w:line="360" w:lineRule="auto"/>
        <w:rPr>
          <w:rFonts w:asciiTheme="minorAscii"/>
          <w:color w:val="222222"/>
          <w:sz w:val="28"/>
          <w:szCs w:val="28"/>
          <w:highlight w:val="white"/>
        </w:rPr>
      </w:pPr>
    </w:p>
    <w:p>
      <w:pPr>
        <w:spacing w:line="360" w:lineRule="auto"/>
        <w:rPr>
          <w:rFonts w:asciiTheme="minorAscii"/>
          <w:b w:val="0"/>
          <w:bCs w:val="0"/>
          <w:color w:val="0B5FD1"/>
          <w:sz w:val="28"/>
          <w:szCs w:val="28"/>
          <w:highlight w:val="white"/>
        </w:rPr>
      </w:pPr>
      <w:r>
        <w:rPr>
          <w:rFonts w:hint="default"/>
          <w:sz w:val="28"/>
          <w:szCs w:val="28"/>
          <w:highlight w:val="white"/>
          <w:lang w:val="en-US"/>
        </w:rPr>
        <w:t>41.))</w:t>
      </w:r>
      <w:r>
        <w:rPr>
          <w:rFonts w:asciiTheme="minorAscii"/>
          <w:b w:val="0"/>
          <w:bCs w:val="0"/>
          <w:color w:val="0B5FD1"/>
          <w:sz w:val="28"/>
          <w:szCs w:val="28"/>
          <w:highlight w:val="white"/>
        </w:rPr>
        <w:t>Objective:</w:t>
      </w:r>
    </w:p>
    <w:p>
      <w:pPr>
        <w:spacing w:line="360" w:lineRule="auto"/>
        <w:rPr>
          <w:rFonts w:asciiTheme="minorAscii"/>
          <w:color w:val="222222"/>
          <w:sz w:val="28"/>
          <w:szCs w:val="28"/>
          <w:highlight w:val="white"/>
        </w:rPr>
      </w:pPr>
      <w:r>
        <w:rPr>
          <w:rFonts w:asciiTheme="minorAscii"/>
          <w:color w:val="222222"/>
          <w:sz w:val="28"/>
          <w:szCs w:val="28"/>
          <w:highlight w:val="white"/>
        </w:rPr>
        <w:t>At the end of this activity we shall learn the linked lists and applications of the linked lists and how to insert elements and display them.</w:t>
      </w:r>
    </w:p>
    <w:p>
      <w:pPr>
        <w:spacing w:line="360" w:lineRule="auto"/>
        <w:rPr>
          <w:rFonts w:asciiTheme="minorAscii"/>
          <w:b w:val="0"/>
          <w:bCs/>
          <w:color w:val="0B5FD1"/>
          <w:sz w:val="28"/>
          <w:szCs w:val="28"/>
          <w:highlight w:val="white"/>
        </w:rPr>
      </w:pP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Problem statement:</w:t>
      </w:r>
    </w:p>
    <w:p>
      <w:pPr>
        <w:spacing w:line="360" w:lineRule="auto"/>
        <w:rPr>
          <w:rFonts w:asciiTheme="minorAscii"/>
          <w:color w:val="222222"/>
          <w:sz w:val="28"/>
          <w:szCs w:val="28"/>
          <w:highlight w:val="white"/>
        </w:rPr>
      </w:pPr>
      <w:r>
        <w:rPr>
          <w:rFonts w:asciiTheme="minorAscii"/>
          <w:color w:val="222222"/>
          <w:sz w:val="28"/>
          <w:szCs w:val="28"/>
          <w:highlight w:val="white"/>
        </w:rPr>
        <w:t>A linked list is a linear data structure where each element is a separate object. Linked list elements are not stored at contiguous locations the elements are linked using pointers. Each node of a list is made up of two items: the data and a reference to the next node. The last node has a reference to null and we will also learn about applications of linked lists.</w:t>
      </w:r>
    </w:p>
    <w:p>
      <w:pPr>
        <w:spacing w:line="360" w:lineRule="auto"/>
        <w:rPr>
          <w:rFonts w:asciiTheme="minorAscii"/>
          <w:sz w:val="28"/>
          <w:szCs w:val="28"/>
          <w:highlight w:val="white"/>
        </w:rPr>
      </w:pPr>
    </w:p>
    <w:p>
      <w:pPr>
        <w:spacing w:line="360" w:lineRule="auto"/>
        <w:rPr>
          <w:rFonts w:asciiTheme="minorAscii"/>
          <w:b w:val="0"/>
          <w:bCs/>
          <w:color w:val="0B5FD1"/>
          <w:sz w:val="28"/>
          <w:szCs w:val="28"/>
          <w:highlight w:val="white"/>
        </w:rPr>
      </w:pP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Algorithm:</w:t>
      </w:r>
    </w:p>
    <w:p>
      <w:pPr>
        <w:spacing w:line="360" w:lineRule="auto"/>
        <w:rPr>
          <w:rFonts w:asciiTheme="minorAscii"/>
          <w:sz w:val="28"/>
          <w:szCs w:val="28"/>
          <w:highlight w:val="white"/>
        </w:rPr>
      </w:pPr>
      <w:r>
        <w:rPr>
          <w:rFonts w:asciiTheme="minorAscii"/>
          <w:sz w:val="28"/>
          <w:szCs w:val="28"/>
          <w:highlight w:val="white"/>
        </w:rPr>
        <w:t>START</w:t>
      </w:r>
    </w:p>
    <w:p>
      <w:pPr>
        <w:spacing w:line="360" w:lineRule="auto"/>
        <w:rPr>
          <w:rFonts w:asciiTheme="minorAscii"/>
          <w:sz w:val="28"/>
          <w:szCs w:val="28"/>
          <w:highlight w:val="white"/>
        </w:rPr>
      </w:pPr>
      <w:r>
        <w:rPr>
          <w:rFonts w:asciiTheme="minorAscii"/>
          <w:sz w:val="28"/>
          <w:szCs w:val="28"/>
          <w:highlight w:val="white"/>
        </w:rPr>
        <w:t>A linked list is a series of connected nodes. Each node contains at least. A piece of data</w:t>
      </w:r>
    </w:p>
    <w:p>
      <w:pPr>
        <w:spacing w:line="360" w:lineRule="auto"/>
        <w:rPr>
          <w:rFonts w:asciiTheme="minorAscii"/>
          <w:sz w:val="28"/>
          <w:szCs w:val="28"/>
          <w:highlight w:val="white"/>
        </w:rPr>
      </w:pPr>
      <w:r>
        <w:rPr>
          <w:rFonts w:asciiTheme="minorAscii"/>
          <w:sz w:val="28"/>
          <w:szCs w:val="28"/>
          <w:highlight w:val="white"/>
        </w:rPr>
        <w:t>(any type). Pointer to the next node in the list. Head: pointer to the first node. The last</w:t>
      </w:r>
    </w:p>
    <w:p>
      <w:pPr>
        <w:spacing w:line="360" w:lineRule="auto"/>
        <w:rPr>
          <w:rFonts w:asciiTheme="minorAscii"/>
          <w:sz w:val="28"/>
          <w:szCs w:val="28"/>
          <w:highlight w:val="white"/>
        </w:rPr>
      </w:pPr>
      <w:r>
        <w:rPr>
          <w:rFonts w:asciiTheme="minorAscii"/>
          <w:sz w:val="28"/>
          <w:szCs w:val="28"/>
          <w:highlight w:val="white"/>
        </w:rPr>
        <w:t>node points to NULL</w:t>
      </w:r>
    </w:p>
    <w:p>
      <w:pPr>
        <w:spacing w:line="360" w:lineRule="auto"/>
        <w:rPr>
          <w:rFonts w:asciiTheme="minorAscii"/>
          <w:sz w:val="28"/>
          <w:szCs w:val="28"/>
          <w:highlight w:val="white"/>
        </w:rPr>
      </w:pPr>
      <w:r>
        <w:rPr>
          <w:rFonts w:asciiTheme="minorAscii"/>
          <w:sz w:val="28"/>
          <w:szCs w:val="28"/>
          <w:highlight w:val="white"/>
        </w:rPr>
        <w:t>Empty Linked list is a single pointer having the value of NULL.</w:t>
      </w:r>
    </w:p>
    <w:p>
      <w:pPr>
        <w:spacing w:line="360" w:lineRule="auto"/>
        <w:rPr>
          <w:rFonts w:asciiTheme="minorAscii"/>
          <w:sz w:val="28"/>
          <w:szCs w:val="28"/>
          <w:highlight w:val="white"/>
        </w:rPr>
      </w:pPr>
      <w:r>
        <w:rPr>
          <w:rFonts w:asciiTheme="minorAscii"/>
          <w:sz w:val="28"/>
          <w:szCs w:val="28"/>
          <w:highlight w:val="white"/>
        </w:rPr>
        <w:t>head = NULL; head</w:t>
      </w:r>
    </w:p>
    <w:p>
      <w:pPr>
        <w:spacing w:line="360" w:lineRule="auto"/>
        <w:rPr>
          <w:rFonts w:asciiTheme="minorAscii"/>
          <w:sz w:val="28"/>
          <w:szCs w:val="28"/>
          <w:highlight w:val="white"/>
        </w:rPr>
      </w:pPr>
      <w:r>
        <w:rPr>
          <w:rFonts w:asciiTheme="minorAscii"/>
          <w:sz w:val="28"/>
          <w:szCs w:val="28"/>
          <w:highlight w:val="white"/>
        </w:rPr>
        <w:t>Let’s assume that the node is given by the following type declaration:</w:t>
      </w:r>
    </w:p>
    <w:p>
      <w:pPr>
        <w:spacing w:line="360" w:lineRule="auto"/>
        <w:rPr>
          <w:rFonts w:asciiTheme="minorAscii"/>
          <w:sz w:val="28"/>
          <w:szCs w:val="28"/>
          <w:highlight w:val="white"/>
        </w:rPr>
      </w:pPr>
      <w:r>
        <w:rPr>
          <w:rFonts w:asciiTheme="minorAscii"/>
          <w:sz w:val="28"/>
          <w:szCs w:val="28"/>
          <w:highlight w:val="white"/>
        </w:rPr>
        <w:t>struct Node{</w:t>
      </w:r>
    </w:p>
    <w:p>
      <w:pPr>
        <w:spacing w:line="360" w:lineRule="auto"/>
        <w:rPr>
          <w:rFonts w:asciiTheme="minorAscii"/>
          <w:sz w:val="28"/>
          <w:szCs w:val="28"/>
          <w:highlight w:val="white"/>
        </w:rPr>
      </w:pPr>
      <w:r>
        <w:rPr>
          <w:rFonts w:asciiTheme="minorAscii"/>
          <w:sz w:val="28"/>
          <w:szCs w:val="28"/>
          <w:highlight w:val="white"/>
        </w:rPr>
        <w:t>int data;</w:t>
      </w:r>
    </w:p>
    <w:p>
      <w:pPr>
        <w:spacing w:line="360" w:lineRule="auto"/>
        <w:rPr>
          <w:rFonts w:asciiTheme="minorAscii"/>
          <w:sz w:val="28"/>
          <w:szCs w:val="28"/>
          <w:highlight w:val="white"/>
        </w:rPr>
      </w:pPr>
      <w:r>
        <w:rPr>
          <w:rFonts w:asciiTheme="minorAscii"/>
          <w:sz w:val="28"/>
          <w:szCs w:val="28"/>
          <w:highlight w:val="white"/>
        </w:rPr>
        <w:t>struct Node *next;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To start with, we have to create a node (the first node), and make a head point to it.</w:t>
      </w:r>
    </w:p>
    <w:p>
      <w:pPr>
        <w:spacing w:line="360" w:lineRule="auto"/>
        <w:rPr>
          <w:rFonts w:asciiTheme="minorAscii"/>
          <w:sz w:val="28"/>
          <w:szCs w:val="28"/>
          <w:highlight w:val="white"/>
        </w:rPr>
      </w:pPr>
      <w:r>
        <w:rPr>
          <w:rFonts w:asciiTheme="minorAscii"/>
          <w:sz w:val="28"/>
          <w:szCs w:val="28"/>
          <w:highlight w:val="white"/>
        </w:rPr>
        <w:t>head = (struct Node*)malloc(sizeof(struct Node));</w:t>
      </w:r>
    </w:p>
    <w:p>
      <w:pPr>
        <w:spacing w:line="360" w:lineRule="auto"/>
        <w:rPr>
          <w:rFonts w:asciiTheme="minorAscii"/>
          <w:sz w:val="28"/>
          <w:szCs w:val="28"/>
          <w:highlight w:val="white"/>
        </w:rPr>
      </w:pPr>
      <w:r>
        <w:rPr>
          <w:rFonts w:asciiTheme="minorAscii"/>
          <w:sz w:val="28"/>
          <w:szCs w:val="28"/>
          <w:highlight w:val="white"/>
        </w:rPr>
        <w:t>STOP</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w:t>
      </w:r>
    </w:p>
    <w:p>
      <w:pPr>
        <w:spacing w:line="360" w:lineRule="auto"/>
        <w:rPr>
          <w:rFonts w:asciiTheme="minorAscii"/>
          <w:sz w:val="28"/>
          <w:szCs w:val="28"/>
          <w:highlight w:val="white"/>
        </w:rPr>
      </w:pPr>
      <w:r>
        <w:rPr>
          <w:rFonts w:asciiTheme="minorAscii"/>
          <w:sz w:val="28"/>
          <w:szCs w:val="28"/>
          <w:highlight w:val="white"/>
        </w:rPr>
        <w:t>#include &lt;stdio.h&gt;</w:t>
      </w:r>
    </w:p>
    <w:p>
      <w:pPr>
        <w:spacing w:line="360" w:lineRule="auto"/>
        <w:rPr>
          <w:rFonts w:asciiTheme="minorAscii"/>
          <w:sz w:val="28"/>
          <w:szCs w:val="28"/>
          <w:highlight w:val="white"/>
        </w:rPr>
      </w:pPr>
      <w:r>
        <w:rPr>
          <w:rFonts w:asciiTheme="minorAscii"/>
          <w:sz w:val="28"/>
          <w:szCs w:val="28"/>
          <w:highlight w:val="white"/>
        </w:rPr>
        <w:t>#include &lt;stdlib.h&gt;</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 xml:space="preserve">struct node </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 xml:space="preserve">    int num;                        //Data of the node</w:t>
      </w:r>
    </w:p>
    <w:p>
      <w:pPr>
        <w:spacing w:line="360" w:lineRule="auto"/>
        <w:rPr>
          <w:rFonts w:asciiTheme="minorAscii"/>
          <w:sz w:val="28"/>
          <w:szCs w:val="28"/>
          <w:highlight w:val="white"/>
        </w:rPr>
      </w:pPr>
      <w:r>
        <w:rPr>
          <w:rFonts w:asciiTheme="minorAscii"/>
          <w:sz w:val="28"/>
          <w:szCs w:val="28"/>
          <w:highlight w:val="white"/>
        </w:rPr>
        <w:t xml:space="preserve">    struct node *nextptr;           //Address of the next node</w:t>
      </w:r>
    </w:p>
    <w:p>
      <w:pPr>
        <w:spacing w:line="360" w:lineRule="auto"/>
        <w:rPr>
          <w:rFonts w:asciiTheme="minorAscii"/>
          <w:sz w:val="28"/>
          <w:szCs w:val="28"/>
          <w:highlight w:val="white"/>
        </w:rPr>
      </w:pPr>
      <w:r>
        <w:rPr>
          <w:rFonts w:asciiTheme="minorAscii"/>
          <w:sz w:val="28"/>
          <w:szCs w:val="28"/>
          <w:highlight w:val="white"/>
        </w:rPr>
        <w:t>}*stnode;</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void createNodeList(int n); // function to create the list</w:t>
      </w:r>
    </w:p>
    <w:p>
      <w:pPr>
        <w:spacing w:line="360" w:lineRule="auto"/>
        <w:rPr>
          <w:rFonts w:asciiTheme="minorAscii"/>
          <w:sz w:val="28"/>
          <w:szCs w:val="28"/>
          <w:highlight w:val="white"/>
        </w:rPr>
      </w:pPr>
      <w:r>
        <w:rPr>
          <w:rFonts w:asciiTheme="minorAscii"/>
          <w:sz w:val="28"/>
          <w:szCs w:val="28"/>
          <w:highlight w:val="white"/>
        </w:rPr>
        <w:t>void displayList();         // function to display the list</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int main()</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 xml:space="preserve">    int n;</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printf("\n\n Linked List : To create and display Singly Linked List :\n");</w:t>
      </w:r>
    </w:p>
    <w:p>
      <w:pPr>
        <w:spacing w:line="360" w:lineRule="auto"/>
        <w:rPr>
          <w:rFonts w:asciiTheme="minorAscii"/>
          <w:sz w:val="28"/>
          <w:szCs w:val="28"/>
          <w:highlight w:val="white"/>
        </w:rPr>
      </w:pP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r>
        <w:rPr>
          <w:rFonts w:asciiTheme="minorAscii"/>
          <w:sz w:val="28"/>
          <w:szCs w:val="28"/>
          <w:highlight w:val="white"/>
        </w:rPr>
        <w:tab/>
      </w:r>
    </w:p>
    <w:p>
      <w:pPr>
        <w:spacing w:line="360" w:lineRule="auto"/>
        <w:rPr>
          <w:rFonts w:asciiTheme="minorAscii"/>
          <w:sz w:val="28"/>
          <w:szCs w:val="28"/>
          <w:highlight w:val="white"/>
        </w:rPr>
      </w:pPr>
      <w:r>
        <w:rPr>
          <w:rFonts w:asciiTheme="minorAscii"/>
          <w:sz w:val="28"/>
          <w:szCs w:val="28"/>
          <w:highlight w:val="white"/>
        </w:rPr>
        <w:t xml:space="preserve">    printf(" Input the number of nodes : ");</w:t>
      </w:r>
    </w:p>
    <w:p>
      <w:pPr>
        <w:spacing w:line="360" w:lineRule="auto"/>
        <w:rPr>
          <w:rFonts w:asciiTheme="minorAscii"/>
          <w:sz w:val="28"/>
          <w:szCs w:val="28"/>
          <w:highlight w:val="white"/>
        </w:rPr>
      </w:pPr>
      <w:r>
        <w:rPr>
          <w:rFonts w:asciiTheme="minorAscii"/>
          <w:sz w:val="28"/>
          <w:szCs w:val="28"/>
          <w:highlight w:val="white"/>
        </w:rPr>
        <w:t xml:space="preserve">    scanf("%d", &amp;n);</w:t>
      </w:r>
    </w:p>
    <w:p>
      <w:pPr>
        <w:spacing w:line="360" w:lineRule="auto"/>
        <w:rPr>
          <w:rFonts w:asciiTheme="minorAscii"/>
          <w:sz w:val="28"/>
          <w:szCs w:val="28"/>
          <w:highlight w:val="white"/>
        </w:rPr>
      </w:pPr>
      <w:r>
        <w:rPr>
          <w:rFonts w:asciiTheme="minorAscii"/>
          <w:sz w:val="28"/>
          <w:szCs w:val="28"/>
          <w:highlight w:val="white"/>
        </w:rPr>
        <w:t xml:space="preserve">    createNodeList(n);</w:t>
      </w:r>
    </w:p>
    <w:p>
      <w:pPr>
        <w:spacing w:line="360" w:lineRule="auto"/>
        <w:rPr>
          <w:rFonts w:asciiTheme="minorAscii"/>
          <w:sz w:val="28"/>
          <w:szCs w:val="28"/>
          <w:highlight w:val="white"/>
        </w:rPr>
      </w:pPr>
      <w:r>
        <w:rPr>
          <w:rFonts w:asciiTheme="minorAscii"/>
          <w:sz w:val="28"/>
          <w:szCs w:val="28"/>
          <w:highlight w:val="white"/>
        </w:rPr>
        <w:t xml:space="preserve">    printf("\n Data entered in the list : \n");</w:t>
      </w:r>
    </w:p>
    <w:p>
      <w:pPr>
        <w:spacing w:line="360" w:lineRule="auto"/>
        <w:rPr>
          <w:rFonts w:asciiTheme="minorAscii"/>
          <w:sz w:val="28"/>
          <w:szCs w:val="28"/>
          <w:highlight w:val="white"/>
        </w:rPr>
      </w:pPr>
      <w:r>
        <w:rPr>
          <w:rFonts w:asciiTheme="minorAscii"/>
          <w:sz w:val="28"/>
          <w:szCs w:val="28"/>
          <w:highlight w:val="white"/>
        </w:rPr>
        <w:t xml:space="preserve">    displayList();</w:t>
      </w:r>
    </w:p>
    <w:p>
      <w:pPr>
        <w:spacing w:line="360" w:lineRule="auto"/>
        <w:rPr>
          <w:rFonts w:asciiTheme="minorAscii"/>
          <w:sz w:val="28"/>
          <w:szCs w:val="28"/>
          <w:highlight w:val="white"/>
        </w:rPr>
      </w:pPr>
      <w:r>
        <w:rPr>
          <w:rFonts w:asciiTheme="minorAscii"/>
          <w:sz w:val="28"/>
          <w:szCs w:val="28"/>
          <w:highlight w:val="white"/>
        </w:rPr>
        <w:t xml:space="preserve">    return 0;</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void createNodeList(int n)</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 xml:space="preserve">    struct node *fnNode, *tmp;</w:t>
      </w:r>
    </w:p>
    <w:p>
      <w:pPr>
        <w:spacing w:line="360" w:lineRule="auto"/>
        <w:rPr>
          <w:rFonts w:asciiTheme="minorAscii"/>
          <w:sz w:val="28"/>
          <w:szCs w:val="28"/>
          <w:highlight w:val="white"/>
        </w:rPr>
      </w:pPr>
      <w:r>
        <w:rPr>
          <w:rFonts w:asciiTheme="minorAscii"/>
          <w:sz w:val="28"/>
          <w:szCs w:val="28"/>
          <w:highlight w:val="white"/>
        </w:rPr>
        <w:t xml:space="preserve">    int num, i;</w:t>
      </w:r>
    </w:p>
    <w:p>
      <w:pPr>
        <w:spacing w:line="360" w:lineRule="auto"/>
        <w:rPr>
          <w:rFonts w:asciiTheme="minorAscii"/>
          <w:sz w:val="28"/>
          <w:szCs w:val="28"/>
          <w:highlight w:val="white"/>
        </w:rPr>
      </w:pPr>
      <w:r>
        <w:rPr>
          <w:rFonts w:asciiTheme="minorAscii"/>
          <w:sz w:val="28"/>
          <w:szCs w:val="28"/>
          <w:highlight w:val="white"/>
        </w:rPr>
        <w:t xml:space="preserve">    stnode = (struct node *)malloc(sizeof(struct node));</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 xml:space="preserve">    if(stnode == NULL) //check whether the fnnode is NULL and if so no memory allocation</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printf(" Memory can not be allocated.");</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else</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reads data for the node through keyboard</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 xml:space="preserve">        printf(" Input data for node 1 : ");</w:t>
      </w:r>
    </w:p>
    <w:p>
      <w:pPr>
        <w:spacing w:line="360" w:lineRule="auto"/>
        <w:rPr>
          <w:rFonts w:asciiTheme="minorAscii"/>
          <w:sz w:val="28"/>
          <w:szCs w:val="28"/>
          <w:highlight w:val="white"/>
        </w:rPr>
      </w:pPr>
      <w:r>
        <w:rPr>
          <w:rFonts w:asciiTheme="minorAscii"/>
          <w:sz w:val="28"/>
          <w:szCs w:val="28"/>
          <w:highlight w:val="white"/>
        </w:rPr>
        <w:t xml:space="preserve">        scanf("%d", &amp;num);</w:t>
      </w:r>
    </w:p>
    <w:p>
      <w:pPr>
        <w:spacing w:line="360" w:lineRule="auto"/>
        <w:rPr>
          <w:rFonts w:asciiTheme="minorAscii"/>
          <w:sz w:val="28"/>
          <w:szCs w:val="28"/>
          <w:highlight w:val="white"/>
        </w:rPr>
      </w:pPr>
      <w:r>
        <w:rPr>
          <w:rFonts w:asciiTheme="minorAscii"/>
          <w:sz w:val="28"/>
          <w:szCs w:val="28"/>
          <w:highlight w:val="white"/>
        </w:rPr>
        <w:t xml:space="preserve">        stnode-&gt;num = num;      </w:t>
      </w:r>
    </w:p>
    <w:p>
      <w:pPr>
        <w:spacing w:line="360" w:lineRule="auto"/>
        <w:rPr>
          <w:rFonts w:asciiTheme="minorAscii"/>
          <w:sz w:val="28"/>
          <w:szCs w:val="28"/>
          <w:highlight w:val="white"/>
        </w:rPr>
      </w:pPr>
      <w:r>
        <w:rPr>
          <w:rFonts w:asciiTheme="minorAscii"/>
          <w:sz w:val="28"/>
          <w:szCs w:val="28"/>
          <w:highlight w:val="white"/>
        </w:rPr>
        <w:t xml:space="preserve">        stnode-&gt;nextptr = NULL; // links the address field to NULL</w:t>
      </w:r>
    </w:p>
    <w:p>
      <w:pPr>
        <w:spacing w:line="360" w:lineRule="auto"/>
        <w:rPr>
          <w:rFonts w:asciiTheme="minorAscii"/>
          <w:sz w:val="28"/>
          <w:szCs w:val="28"/>
          <w:highlight w:val="white"/>
        </w:rPr>
      </w:pPr>
      <w:r>
        <w:rPr>
          <w:rFonts w:asciiTheme="minorAscii"/>
          <w:sz w:val="28"/>
          <w:szCs w:val="28"/>
          <w:highlight w:val="white"/>
        </w:rPr>
        <w:t xml:space="preserve">        tmp = stnode;</w:t>
      </w:r>
    </w:p>
    <w:p>
      <w:pPr>
        <w:spacing w:line="360" w:lineRule="auto"/>
        <w:rPr>
          <w:rFonts w:asciiTheme="minorAscii"/>
          <w:sz w:val="28"/>
          <w:szCs w:val="28"/>
          <w:highlight w:val="white"/>
        </w:rPr>
      </w:pPr>
      <w:r>
        <w:rPr>
          <w:rFonts w:asciiTheme="minorAscii"/>
          <w:sz w:val="28"/>
          <w:szCs w:val="28"/>
          <w:highlight w:val="white"/>
        </w:rPr>
        <w:t>// Creating n nodes and adding to linked list</w:t>
      </w:r>
    </w:p>
    <w:p>
      <w:pPr>
        <w:spacing w:line="360" w:lineRule="auto"/>
        <w:rPr>
          <w:rFonts w:asciiTheme="minorAscii"/>
          <w:sz w:val="28"/>
          <w:szCs w:val="28"/>
          <w:highlight w:val="white"/>
        </w:rPr>
      </w:pPr>
      <w:r>
        <w:rPr>
          <w:rFonts w:asciiTheme="minorAscii"/>
          <w:sz w:val="28"/>
          <w:szCs w:val="28"/>
          <w:highlight w:val="white"/>
        </w:rPr>
        <w:t xml:space="preserve">        for(i=2; i&lt;=n; i++)</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fnNode = (struct node *)malloc(sizeof(struct node));</w:t>
      </w:r>
    </w:p>
    <w:p>
      <w:pPr>
        <w:spacing w:line="360" w:lineRule="auto"/>
        <w:rPr>
          <w:rFonts w:asciiTheme="minorAscii"/>
          <w:sz w:val="28"/>
          <w:szCs w:val="28"/>
          <w:highlight w:val="white"/>
        </w:rPr>
      </w:pPr>
      <w:r>
        <w:rPr>
          <w:rFonts w:asciiTheme="minorAscii"/>
          <w:sz w:val="28"/>
          <w:szCs w:val="28"/>
          <w:highlight w:val="white"/>
        </w:rPr>
        <w:t xml:space="preserve">            if(fnNode == NULL)</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printf(" Memory can not be allocated.");</w:t>
      </w:r>
    </w:p>
    <w:p>
      <w:pPr>
        <w:spacing w:line="360" w:lineRule="auto"/>
        <w:rPr>
          <w:rFonts w:asciiTheme="minorAscii"/>
          <w:sz w:val="28"/>
          <w:szCs w:val="28"/>
          <w:highlight w:val="white"/>
        </w:rPr>
      </w:pPr>
      <w:r>
        <w:rPr>
          <w:rFonts w:asciiTheme="minorAscii"/>
          <w:sz w:val="28"/>
          <w:szCs w:val="28"/>
          <w:highlight w:val="white"/>
        </w:rPr>
        <w:t xml:space="preserve">                break;</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else</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printf(" Input data for node %d : ", i);</w:t>
      </w:r>
    </w:p>
    <w:p>
      <w:pPr>
        <w:spacing w:line="360" w:lineRule="auto"/>
        <w:rPr>
          <w:rFonts w:asciiTheme="minorAscii"/>
          <w:sz w:val="28"/>
          <w:szCs w:val="28"/>
          <w:highlight w:val="white"/>
        </w:rPr>
      </w:pPr>
      <w:r>
        <w:rPr>
          <w:rFonts w:asciiTheme="minorAscii"/>
          <w:sz w:val="28"/>
          <w:szCs w:val="28"/>
          <w:highlight w:val="white"/>
        </w:rPr>
        <w:t xml:space="preserve">                scanf(" %d", &amp;num);</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fnNode-&gt;num = num;      // links the num field of fnNode with num</w:t>
      </w:r>
    </w:p>
    <w:p>
      <w:pPr>
        <w:spacing w:line="360" w:lineRule="auto"/>
        <w:rPr>
          <w:rFonts w:asciiTheme="minorAscii"/>
          <w:sz w:val="28"/>
          <w:szCs w:val="28"/>
          <w:highlight w:val="white"/>
        </w:rPr>
      </w:pPr>
      <w:r>
        <w:rPr>
          <w:rFonts w:asciiTheme="minorAscii"/>
          <w:sz w:val="28"/>
          <w:szCs w:val="28"/>
          <w:highlight w:val="white"/>
        </w:rPr>
        <w:t xml:space="preserve">                fnNode-&gt;nextptr = NULL; // links the address field of fnNode with NULL</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tmp-&gt;nextptr = fnNode; // links previous node i.e. tmp to the fnNode</w:t>
      </w:r>
    </w:p>
    <w:p>
      <w:pPr>
        <w:spacing w:line="360" w:lineRule="auto"/>
        <w:rPr>
          <w:rFonts w:asciiTheme="minorAscii"/>
          <w:sz w:val="28"/>
          <w:szCs w:val="28"/>
          <w:highlight w:val="white"/>
        </w:rPr>
      </w:pPr>
      <w:r>
        <w:rPr>
          <w:rFonts w:asciiTheme="minorAscii"/>
          <w:sz w:val="28"/>
          <w:szCs w:val="28"/>
          <w:highlight w:val="white"/>
        </w:rPr>
        <w:t xml:space="preserve">                tmp = tmp-&gt;nextptr;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void displayList()</w:t>
      </w:r>
    </w:p>
    <w:p>
      <w:pPr>
        <w:spacing w:line="360" w:lineRule="auto"/>
        <w:rPr>
          <w:rFonts w:asciiTheme="minorAscii"/>
          <w:sz w:val="28"/>
          <w:szCs w:val="28"/>
          <w:highlight w:val="white"/>
        </w:rPr>
      </w:pPr>
      <w:r>
        <w:rPr>
          <w:rFonts w:asciiTheme="minorAscii"/>
          <w:sz w:val="28"/>
          <w:szCs w:val="28"/>
          <w:highlight w:val="white"/>
        </w:rPr>
        <w:t>{</w:t>
      </w:r>
    </w:p>
    <w:p>
      <w:pPr>
        <w:spacing w:line="360" w:lineRule="auto"/>
        <w:rPr>
          <w:rFonts w:asciiTheme="minorAscii"/>
          <w:sz w:val="28"/>
          <w:szCs w:val="28"/>
          <w:highlight w:val="white"/>
        </w:rPr>
      </w:pPr>
      <w:r>
        <w:rPr>
          <w:rFonts w:asciiTheme="minorAscii"/>
          <w:sz w:val="28"/>
          <w:szCs w:val="28"/>
          <w:highlight w:val="white"/>
        </w:rPr>
        <w:t xml:space="preserve">    struct node *tmp;</w:t>
      </w:r>
    </w:p>
    <w:p>
      <w:pPr>
        <w:spacing w:line="360" w:lineRule="auto"/>
        <w:rPr>
          <w:rFonts w:asciiTheme="minorAscii"/>
          <w:sz w:val="28"/>
          <w:szCs w:val="28"/>
          <w:highlight w:val="white"/>
        </w:rPr>
      </w:pPr>
      <w:r>
        <w:rPr>
          <w:rFonts w:asciiTheme="minorAscii"/>
          <w:sz w:val="28"/>
          <w:szCs w:val="28"/>
          <w:highlight w:val="white"/>
        </w:rPr>
        <w:t xml:space="preserve">    if(stnode == NULL)</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printf(" List is empty.");</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else</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tmp = stnode;</w:t>
      </w:r>
    </w:p>
    <w:p>
      <w:pPr>
        <w:spacing w:line="360" w:lineRule="auto"/>
        <w:rPr>
          <w:rFonts w:asciiTheme="minorAscii"/>
          <w:sz w:val="28"/>
          <w:szCs w:val="28"/>
          <w:highlight w:val="white"/>
        </w:rPr>
      </w:pPr>
      <w:r>
        <w:rPr>
          <w:rFonts w:asciiTheme="minorAscii"/>
          <w:sz w:val="28"/>
          <w:szCs w:val="28"/>
          <w:highlight w:val="white"/>
        </w:rPr>
        <w:t xml:space="preserve">        while(tmp != NULL)</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printf(" Data = %d\n", tmp-&gt;num);       </w:t>
      </w:r>
    </w:p>
    <w:p>
      <w:pPr>
        <w:spacing w:line="360" w:lineRule="auto"/>
        <w:rPr>
          <w:rFonts w:asciiTheme="minorAscii"/>
          <w:sz w:val="28"/>
          <w:szCs w:val="28"/>
          <w:highlight w:val="white"/>
        </w:rPr>
      </w:pPr>
      <w:r>
        <w:rPr>
          <w:rFonts w:asciiTheme="minorAscii"/>
          <w:sz w:val="28"/>
          <w:szCs w:val="28"/>
          <w:highlight w:val="white"/>
        </w:rPr>
        <w:t xml:space="preserve">            tmp = tmp-&gt;nextptr;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sz w:val="28"/>
          <w:szCs w:val="28"/>
          <w:highlight w:val="white"/>
        </w:rPr>
      </w:pPr>
      <w:r>
        <w:rPr>
          <w:rFonts w:asciiTheme="minorAscii"/>
          <w:sz w:val="28"/>
          <w:szCs w:val="28"/>
          <w:highlight w:val="white"/>
        </w:rPr>
        <w:t xml:space="preserve">} </w:t>
      </w:r>
    </w:p>
    <w:p>
      <w:pPr>
        <w:spacing w:line="360" w:lineRule="auto"/>
        <w:rPr>
          <w:rFonts w:asciiTheme="minorAscii"/>
          <w:b w:val="0"/>
          <w:bCs w:val="0"/>
          <w:color w:val="0B5FD1"/>
          <w:sz w:val="28"/>
          <w:szCs w:val="28"/>
          <w:highlight w:val="white"/>
        </w:rPr>
      </w:pPr>
    </w:p>
    <w:p>
      <w:pPr>
        <w:spacing w:line="360" w:lineRule="auto"/>
        <w:rPr>
          <w:rFonts w:asciiTheme="minorAscii"/>
          <w:b w:val="0"/>
          <w:bCs w:val="0"/>
          <w:color w:val="0B5FD1"/>
          <w:sz w:val="28"/>
          <w:szCs w:val="28"/>
          <w:highlight w:val="white"/>
        </w:rPr>
      </w:pPr>
      <w:r>
        <w:rPr>
          <w:rFonts w:asciiTheme="minorAscii"/>
          <w:b w:val="0"/>
          <w:bCs w:val="0"/>
          <w:color w:val="0B5FD1"/>
          <w:sz w:val="28"/>
          <w:szCs w:val="28"/>
          <w:highlight w:val="white"/>
        </w:rPr>
        <w:t>Output:</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 xml:space="preserve"> Linked List : To create and display Singly Linked List :</w:t>
      </w:r>
    </w:p>
    <w:p>
      <w:pPr>
        <w:spacing w:line="360" w:lineRule="auto"/>
        <w:rPr>
          <w:rFonts w:asciiTheme="minorAscii"/>
          <w:sz w:val="28"/>
          <w:szCs w:val="28"/>
          <w:highlight w:val="white"/>
        </w:rPr>
      </w:pPr>
      <w:r>
        <w:rPr>
          <w:rFonts w:asciiTheme="minorAscii"/>
          <w:sz w:val="28"/>
          <w:szCs w:val="28"/>
          <w:highlight w:val="white"/>
        </w:rPr>
        <w:t xml:space="preserve"> Input the number of nodes : 5</w:t>
      </w:r>
    </w:p>
    <w:p>
      <w:pPr>
        <w:spacing w:line="360" w:lineRule="auto"/>
        <w:rPr>
          <w:rFonts w:asciiTheme="minorAscii"/>
          <w:sz w:val="28"/>
          <w:szCs w:val="28"/>
          <w:highlight w:val="white"/>
        </w:rPr>
      </w:pPr>
      <w:r>
        <w:rPr>
          <w:rFonts w:asciiTheme="minorAscii"/>
          <w:sz w:val="28"/>
          <w:szCs w:val="28"/>
          <w:highlight w:val="white"/>
        </w:rPr>
        <w:t xml:space="preserve"> Input data for node 1 : 1</w:t>
      </w:r>
    </w:p>
    <w:p>
      <w:pPr>
        <w:spacing w:line="360" w:lineRule="auto"/>
        <w:rPr>
          <w:rFonts w:asciiTheme="minorAscii"/>
          <w:sz w:val="28"/>
          <w:szCs w:val="28"/>
          <w:highlight w:val="white"/>
        </w:rPr>
      </w:pPr>
      <w:r>
        <w:rPr>
          <w:rFonts w:asciiTheme="minorAscii"/>
          <w:sz w:val="28"/>
          <w:szCs w:val="28"/>
          <w:highlight w:val="white"/>
        </w:rPr>
        <w:t xml:space="preserve"> Input data for node 2 : 2</w:t>
      </w:r>
    </w:p>
    <w:p>
      <w:pPr>
        <w:spacing w:line="360" w:lineRule="auto"/>
        <w:rPr>
          <w:rFonts w:asciiTheme="minorAscii"/>
          <w:sz w:val="28"/>
          <w:szCs w:val="28"/>
          <w:highlight w:val="white"/>
        </w:rPr>
      </w:pPr>
      <w:r>
        <w:rPr>
          <w:rFonts w:asciiTheme="minorAscii"/>
          <w:sz w:val="28"/>
          <w:szCs w:val="28"/>
          <w:highlight w:val="white"/>
        </w:rPr>
        <w:t xml:space="preserve"> Input data for node 3 : 3</w:t>
      </w:r>
    </w:p>
    <w:p>
      <w:pPr>
        <w:spacing w:line="360" w:lineRule="auto"/>
        <w:rPr>
          <w:rFonts w:asciiTheme="minorAscii"/>
          <w:sz w:val="28"/>
          <w:szCs w:val="28"/>
          <w:highlight w:val="white"/>
        </w:rPr>
      </w:pPr>
      <w:r>
        <w:rPr>
          <w:rFonts w:asciiTheme="minorAscii"/>
          <w:sz w:val="28"/>
          <w:szCs w:val="28"/>
          <w:highlight w:val="white"/>
        </w:rPr>
        <w:t xml:space="preserve"> Input data for node 4 : 4</w:t>
      </w:r>
    </w:p>
    <w:p>
      <w:pPr>
        <w:spacing w:line="360" w:lineRule="auto"/>
        <w:rPr>
          <w:rFonts w:asciiTheme="minorAscii"/>
          <w:sz w:val="28"/>
          <w:szCs w:val="28"/>
          <w:highlight w:val="white"/>
        </w:rPr>
      </w:pPr>
      <w:r>
        <w:rPr>
          <w:rFonts w:asciiTheme="minorAscii"/>
          <w:sz w:val="28"/>
          <w:szCs w:val="28"/>
          <w:highlight w:val="white"/>
        </w:rPr>
        <w:t xml:space="preserve"> Input data for node 5 : 5</w:t>
      </w:r>
    </w:p>
    <w:p>
      <w:pPr>
        <w:spacing w:line="360" w:lineRule="auto"/>
        <w:rPr>
          <w:rFonts w:asciiTheme="minorAscii"/>
          <w:sz w:val="28"/>
          <w:szCs w:val="28"/>
          <w:highlight w:val="white"/>
        </w:rPr>
      </w:pPr>
    </w:p>
    <w:p>
      <w:pPr>
        <w:spacing w:line="360" w:lineRule="auto"/>
        <w:rPr>
          <w:rFonts w:asciiTheme="minorAscii"/>
          <w:sz w:val="28"/>
          <w:szCs w:val="28"/>
          <w:highlight w:val="white"/>
        </w:rPr>
      </w:pPr>
      <w:r>
        <w:rPr>
          <w:rFonts w:asciiTheme="minorAscii"/>
          <w:sz w:val="28"/>
          <w:szCs w:val="28"/>
          <w:highlight w:val="white"/>
        </w:rPr>
        <w:t xml:space="preserve"> Data entered in the list : </w:t>
      </w:r>
    </w:p>
    <w:p>
      <w:pPr>
        <w:spacing w:line="360" w:lineRule="auto"/>
        <w:rPr>
          <w:rFonts w:asciiTheme="minorAscii"/>
          <w:sz w:val="28"/>
          <w:szCs w:val="28"/>
          <w:highlight w:val="white"/>
        </w:rPr>
      </w:pPr>
      <w:r>
        <w:rPr>
          <w:rFonts w:asciiTheme="minorAscii"/>
          <w:sz w:val="28"/>
          <w:szCs w:val="28"/>
          <w:highlight w:val="white"/>
        </w:rPr>
        <w:t xml:space="preserve"> Data = 1</w:t>
      </w:r>
    </w:p>
    <w:p>
      <w:pPr>
        <w:spacing w:line="360" w:lineRule="auto"/>
        <w:rPr>
          <w:rFonts w:asciiTheme="minorAscii"/>
          <w:sz w:val="28"/>
          <w:szCs w:val="28"/>
          <w:highlight w:val="white"/>
        </w:rPr>
      </w:pPr>
      <w:r>
        <w:rPr>
          <w:rFonts w:asciiTheme="minorAscii"/>
          <w:sz w:val="28"/>
          <w:szCs w:val="28"/>
          <w:highlight w:val="white"/>
        </w:rPr>
        <w:t xml:space="preserve"> Data = 2</w:t>
      </w:r>
    </w:p>
    <w:p>
      <w:pPr>
        <w:spacing w:line="360" w:lineRule="auto"/>
        <w:rPr>
          <w:rFonts w:asciiTheme="minorAscii"/>
          <w:sz w:val="28"/>
          <w:szCs w:val="28"/>
          <w:highlight w:val="white"/>
        </w:rPr>
      </w:pPr>
      <w:r>
        <w:rPr>
          <w:rFonts w:asciiTheme="minorAscii"/>
          <w:sz w:val="28"/>
          <w:szCs w:val="28"/>
          <w:highlight w:val="white"/>
        </w:rPr>
        <w:t xml:space="preserve"> Data = 3</w:t>
      </w:r>
    </w:p>
    <w:p>
      <w:pPr>
        <w:spacing w:line="360" w:lineRule="auto"/>
        <w:rPr>
          <w:rFonts w:asciiTheme="minorAscii"/>
          <w:sz w:val="28"/>
          <w:szCs w:val="28"/>
          <w:highlight w:val="white"/>
        </w:rPr>
      </w:pPr>
      <w:r>
        <w:rPr>
          <w:rFonts w:asciiTheme="minorAscii"/>
          <w:sz w:val="28"/>
          <w:szCs w:val="28"/>
          <w:highlight w:val="white"/>
        </w:rPr>
        <w:t xml:space="preserve"> Data = 4</w:t>
      </w:r>
    </w:p>
    <w:p>
      <w:pPr>
        <w:spacing w:line="360" w:lineRule="auto"/>
        <w:rPr>
          <w:rFonts w:asciiTheme="minorAscii"/>
          <w:b/>
          <w:sz w:val="28"/>
          <w:szCs w:val="28"/>
          <w:highlight w:val="white"/>
        </w:rPr>
      </w:pPr>
      <w:r>
        <w:rPr>
          <w:rFonts w:asciiTheme="minorAscii"/>
          <w:sz w:val="28"/>
          <w:szCs w:val="28"/>
          <w:highlight w:val="white"/>
        </w:rPr>
        <w:t xml:space="preserve"> Data = 5</w:t>
      </w: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Conclusion:</w:t>
      </w:r>
    </w:p>
    <w:p>
      <w:pPr>
        <w:spacing w:line="360" w:lineRule="auto"/>
        <w:rPr>
          <w:rFonts w:asciiTheme="minorAscii"/>
          <w:sz w:val="28"/>
          <w:szCs w:val="28"/>
          <w:highlight w:val="white"/>
        </w:rPr>
      </w:pPr>
      <w:r>
        <w:rPr>
          <w:rFonts w:asciiTheme="minorAscii"/>
          <w:sz w:val="28"/>
          <w:szCs w:val="28"/>
          <w:highlight w:val="white"/>
        </w:rPr>
        <w:t>By simulating the above program we learned how to create a singly linked list and some of its applications in c language.</w:t>
      </w:r>
    </w:p>
    <w:p>
      <w:pPr>
        <w:spacing w:line="360" w:lineRule="auto"/>
        <w:rPr>
          <w:rFonts w:asciiTheme="minorAscii"/>
          <w:sz w:val="28"/>
          <w:szCs w:val="28"/>
          <w:highlight w:val="white"/>
        </w:rPr>
      </w:pPr>
    </w:p>
    <w:p>
      <w:pPr>
        <w:spacing w:line="360" w:lineRule="auto"/>
        <w:rPr>
          <w:rFonts w:asciiTheme="minorAscii"/>
          <w:b w:val="0"/>
          <w:bCs/>
          <w:color w:val="0B5FD1"/>
          <w:sz w:val="28"/>
          <w:szCs w:val="28"/>
          <w:highlight w:val="white"/>
        </w:rPr>
      </w:pPr>
      <w:r>
        <w:rPr>
          <w:rFonts w:hint="default" w:asciiTheme="minorAscii"/>
          <w:sz w:val="28"/>
          <w:szCs w:val="28"/>
          <w:highlight w:val="white"/>
          <w:lang w:val="en-US"/>
        </w:rPr>
        <w:t>42.))</w:t>
      </w:r>
      <w:r>
        <w:rPr>
          <w:rFonts w:asciiTheme="minorAscii"/>
          <w:b w:val="0"/>
          <w:bCs/>
          <w:color w:val="0B5FD1"/>
          <w:sz w:val="28"/>
          <w:szCs w:val="28"/>
          <w:highlight w:val="white"/>
        </w:rPr>
        <w:t>Objective:</w:t>
      </w:r>
    </w:p>
    <w:p>
      <w:pPr>
        <w:spacing w:line="360" w:lineRule="auto"/>
        <w:rPr>
          <w:rFonts w:asciiTheme="minorAscii"/>
          <w:sz w:val="28"/>
          <w:szCs w:val="28"/>
          <w:highlight w:val="white"/>
        </w:rPr>
      </w:pPr>
      <w:r>
        <w:rPr>
          <w:rFonts w:asciiTheme="minorAscii"/>
          <w:sz w:val="28"/>
          <w:szCs w:val="28"/>
          <w:highlight w:val="white"/>
        </w:rPr>
        <w:t>In this we aim to understand about linked lists and its applications and how we will search the element in the linked list.</w:t>
      </w:r>
    </w:p>
    <w:p>
      <w:pPr>
        <w:spacing w:line="360" w:lineRule="auto"/>
        <w:rPr>
          <w:rFonts w:asciiTheme="minorAscii"/>
          <w:sz w:val="28"/>
          <w:szCs w:val="28"/>
          <w:highlight w:val="white"/>
        </w:rPr>
      </w:pP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Problem statement:</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A linked list is a linear data structure where each element is a separate object. Linked list elements are not stored at contiguous locations the elements are linked using pointers. Each node of a list is made up of two items: the data and a reference to the next node. The last node has a reference to null and we will also learn about applications of linked lists and how to search an element in the linked list. </w:t>
      </w:r>
    </w:p>
    <w:p>
      <w:pPr>
        <w:spacing w:line="360" w:lineRule="auto"/>
        <w:rPr>
          <w:rFonts w:asciiTheme="minorAscii"/>
          <w:b/>
          <w:bCs/>
          <w:color w:val="0B5FD1"/>
          <w:sz w:val="28"/>
          <w:szCs w:val="28"/>
          <w:highlight w:val="white"/>
        </w:rPr>
      </w:pPr>
    </w:p>
    <w:p>
      <w:pPr>
        <w:spacing w:line="360" w:lineRule="auto"/>
        <w:rPr>
          <w:rFonts w:asciiTheme="minorAscii"/>
          <w:b/>
          <w:bCs/>
          <w:color w:val="0B5FD1"/>
          <w:sz w:val="28"/>
          <w:szCs w:val="28"/>
          <w:highlight w:val="white"/>
        </w:rPr>
      </w:pPr>
      <w:r>
        <w:rPr>
          <w:rFonts w:asciiTheme="minorAscii"/>
          <w:b/>
          <w:bCs/>
          <w:color w:val="0B5FD1"/>
          <w:sz w:val="28"/>
          <w:szCs w:val="28"/>
          <w:highlight w:val="white"/>
        </w:rPr>
        <w:t>Algorithm:</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START </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Input element to search from user. Store it in some variable say keyToSearch. Declare two variables one to store the index of the found element and other to iterate through the list. Say index = 0; and struct node *curNode = head; If curNode is not NULL and its data is not equal to keyToSearch. Then, increment the index and move curNode to its next node. Repeat step 3 till curNode != NULL and element is not found, otherwise move to 5th step. If curNode is not NULL, then element is found hence return index otherwise -1. </w:t>
      </w:r>
    </w:p>
    <w:p>
      <w:pPr>
        <w:spacing w:line="360" w:lineRule="auto"/>
        <w:rPr>
          <w:rFonts w:asciiTheme="minorAscii"/>
          <w:color w:val="222222"/>
          <w:sz w:val="28"/>
          <w:szCs w:val="28"/>
          <w:highlight w:val="white"/>
        </w:rPr>
      </w:pPr>
      <w:r>
        <w:rPr>
          <w:rFonts w:asciiTheme="minorAscii"/>
          <w:color w:val="222222"/>
          <w:sz w:val="28"/>
          <w:szCs w:val="28"/>
          <w:highlight w:val="white"/>
        </w:rPr>
        <w:t>STOP</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w:t>
      </w:r>
    </w:p>
    <w:p>
      <w:pPr>
        <w:spacing w:line="360" w:lineRule="auto"/>
        <w:rPr>
          <w:rFonts w:asciiTheme="minorAscii"/>
          <w:color w:val="222222"/>
          <w:sz w:val="28"/>
          <w:szCs w:val="28"/>
          <w:highlight w:val="white"/>
        </w:rPr>
      </w:pPr>
      <w:r>
        <w:rPr>
          <w:rFonts w:asciiTheme="minorAscii"/>
          <w:color w:val="222222"/>
          <w:sz w:val="28"/>
          <w:szCs w:val="28"/>
          <w:highlight w:val="white"/>
        </w:rPr>
        <w:t>#include &lt;stdio.h&gt;</w:t>
      </w:r>
    </w:p>
    <w:p>
      <w:pPr>
        <w:spacing w:line="360" w:lineRule="auto"/>
        <w:rPr>
          <w:rFonts w:asciiTheme="minorAscii"/>
          <w:color w:val="222222"/>
          <w:sz w:val="28"/>
          <w:szCs w:val="28"/>
          <w:highlight w:val="white"/>
        </w:rPr>
      </w:pPr>
      <w:r>
        <w:rPr>
          <w:rFonts w:asciiTheme="minorAscii"/>
          <w:color w:val="222222"/>
          <w:sz w:val="28"/>
          <w:szCs w:val="28"/>
          <w:highlight w:val="white"/>
        </w:rPr>
        <w:t>#include &lt;stdlib.h&gt;</w:t>
      </w:r>
    </w:p>
    <w:p>
      <w:pPr>
        <w:spacing w:line="360" w:lineRule="auto"/>
        <w:rPr>
          <w:rFonts w:asciiTheme="minorAscii"/>
          <w:color w:val="222222"/>
          <w:sz w:val="28"/>
          <w:szCs w:val="28"/>
          <w:highlight w:val="white"/>
        </w:rPr>
      </w:pPr>
      <w:r>
        <w:rPr>
          <w:rFonts w:asciiTheme="minorAscii"/>
          <w:color w:val="222222"/>
          <w:sz w:val="28"/>
          <w:szCs w:val="28"/>
          <w:highlight w:val="white"/>
        </w:rPr>
        <w:t>struct node</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int num;</w:t>
      </w:r>
    </w:p>
    <w:p>
      <w:pPr>
        <w:spacing w:line="360" w:lineRule="auto"/>
        <w:rPr>
          <w:rFonts w:asciiTheme="minorAscii"/>
          <w:color w:val="222222"/>
          <w:sz w:val="28"/>
          <w:szCs w:val="28"/>
          <w:highlight w:val="white"/>
        </w:rPr>
      </w:pPr>
      <w:r>
        <w:rPr>
          <w:rFonts w:asciiTheme="minorAscii"/>
          <w:color w:val="222222"/>
          <w:sz w:val="28"/>
          <w:szCs w:val="28"/>
          <w:highlight w:val="white"/>
        </w:rPr>
        <w:t>struct node *nextptr;</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stnode, *ennode;</w:t>
      </w:r>
    </w:p>
    <w:p>
      <w:pPr>
        <w:spacing w:line="360" w:lineRule="auto"/>
        <w:rPr>
          <w:rFonts w:asciiTheme="minorAscii"/>
          <w:color w:val="222222"/>
          <w:sz w:val="28"/>
          <w:szCs w:val="28"/>
          <w:highlight w:val="white"/>
        </w:rPr>
      </w:pPr>
      <w:r>
        <w:rPr>
          <w:rFonts w:asciiTheme="minorAscii"/>
          <w:color w:val="222222"/>
          <w:sz w:val="28"/>
          <w:szCs w:val="28"/>
          <w:highlight w:val="white"/>
        </w:rPr>
        <w:t>int FindElement(int);</w:t>
      </w:r>
    </w:p>
    <w:p>
      <w:pPr>
        <w:spacing w:line="360" w:lineRule="auto"/>
        <w:rPr>
          <w:rFonts w:asciiTheme="minorAscii"/>
          <w:color w:val="222222"/>
          <w:sz w:val="28"/>
          <w:szCs w:val="28"/>
          <w:highlight w:val="white"/>
        </w:rPr>
      </w:pPr>
      <w:r>
        <w:rPr>
          <w:rFonts w:asciiTheme="minorAscii"/>
          <w:color w:val="222222"/>
          <w:sz w:val="28"/>
          <w:szCs w:val="28"/>
          <w:highlight w:val="white"/>
        </w:rPr>
        <w:t>void main()</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int n,i,FindElem,FindPlc;</w:t>
      </w:r>
    </w:p>
    <w:p>
      <w:pPr>
        <w:spacing w:line="360" w:lineRule="auto"/>
        <w:rPr>
          <w:rFonts w:asciiTheme="minorAscii"/>
          <w:color w:val="222222"/>
          <w:sz w:val="28"/>
          <w:szCs w:val="28"/>
          <w:highlight w:val="white"/>
        </w:rPr>
      </w:pPr>
      <w:r>
        <w:rPr>
          <w:rFonts w:asciiTheme="minorAscii"/>
          <w:color w:val="222222"/>
          <w:sz w:val="28"/>
          <w:szCs w:val="28"/>
          <w:highlight w:val="white"/>
        </w:rPr>
        <w:t>stnode.nextptr=NULL;</w:t>
      </w:r>
    </w:p>
    <w:p>
      <w:pPr>
        <w:spacing w:line="360" w:lineRule="auto"/>
        <w:rPr>
          <w:rFonts w:asciiTheme="minorAscii"/>
          <w:color w:val="222222"/>
          <w:sz w:val="28"/>
          <w:szCs w:val="28"/>
          <w:highlight w:val="white"/>
        </w:rPr>
      </w:pPr>
      <w:r>
        <w:rPr>
          <w:rFonts w:asciiTheme="minorAscii"/>
          <w:color w:val="222222"/>
          <w:sz w:val="28"/>
          <w:szCs w:val="28"/>
          <w:highlight w:val="white"/>
        </w:rPr>
        <w:t>ennode=&amp;stnode;</w:t>
      </w:r>
    </w:p>
    <w:p>
      <w:pPr>
        <w:spacing w:line="360" w:lineRule="auto"/>
        <w:rPr>
          <w:rFonts w:asciiTheme="minorAscii"/>
          <w:color w:val="222222"/>
          <w:sz w:val="28"/>
          <w:szCs w:val="28"/>
          <w:highlight w:val="white"/>
        </w:rPr>
      </w:pPr>
      <w:r>
        <w:rPr>
          <w:rFonts w:asciiTheme="minorAscii"/>
          <w:color w:val="222222"/>
          <w:sz w:val="28"/>
          <w:szCs w:val="28"/>
          <w:highlight w:val="white"/>
        </w:rPr>
        <w:t>printf("\n\n Linked List : Search an element in a Singly Linked List :\n");</w:t>
      </w:r>
    </w:p>
    <w:p>
      <w:pPr>
        <w:spacing w:line="360" w:lineRule="auto"/>
        <w:rPr>
          <w:rFonts w:asciiTheme="minorAscii"/>
          <w:color w:val="222222"/>
          <w:sz w:val="28"/>
          <w:szCs w:val="28"/>
          <w:highlight w:val="white"/>
        </w:rPr>
      </w:pPr>
      <w:r>
        <w:rPr>
          <w:rFonts w:asciiTheme="minorAscii"/>
          <w:color w:val="222222"/>
          <w:sz w:val="28"/>
          <w:szCs w:val="28"/>
          <w:highlight w:val="white"/>
        </w:rPr>
        <w:t>printf(" Input the number of nodes : ");</w:t>
      </w:r>
    </w:p>
    <w:p>
      <w:pPr>
        <w:spacing w:line="360" w:lineRule="auto"/>
        <w:rPr>
          <w:rFonts w:asciiTheme="minorAscii"/>
          <w:color w:val="222222"/>
          <w:sz w:val="28"/>
          <w:szCs w:val="28"/>
          <w:highlight w:val="white"/>
        </w:rPr>
      </w:pPr>
      <w:r>
        <w:rPr>
          <w:rFonts w:asciiTheme="minorAscii"/>
          <w:color w:val="222222"/>
          <w:sz w:val="28"/>
          <w:szCs w:val="28"/>
          <w:highlight w:val="white"/>
        </w:rPr>
        <w:t>scanf("%d", &amp;n);</w:t>
      </w:r>
    </w:p>
    <w:p>
      <w:pPr>
        <w:spacing w:line="360" w:lineRule="auto"/>
        <w:rPr>
          <w:rFonts w:asciiTheme="minorAscii"/>
          <w:color w:val="222222"/>
          <w:sz w:val="28"/>
          <w:szCs w:val="28"/>
          <w:highlight w:val="white"/>
        </w:rPr>
      </w:pPr>
      <w:r>
        <w:rPr>
          <w:rFonts w:asciiTheme="minorAscii"/>
          <w:color w:val="222222"/>
          <w:sz w:val="28"/>
          <w:szCs w:val="28"/>
          <w:highlight w:val="white"/>
        </w:rPr>
        <w:t>printf("\n");</w:t>
      </w:r>
    </w:p>
    <w:p>
      <w:pPr>
        <w:spacing w:line="360" w:lineRule="auto"/>
        <w:rPr>
          <w:rFonts w:asciiTheme="minorAscii"/>
          <w:color w:val="222222"/>
          <w:sz w:val="28"/>
          <w:szCs w:val="28"/>
          <w:highlight w:val="white"/>
        </w:rPr>
      </w:pPr>
      <w:r>
        <w:rPr>
          <w:rFonts w:asciiTheme="minorAscii"/>
          <w:color w:val="222222"/>
          <w:sz w:val="28"/>
          <w:szCs w:val="28"/>
          <w:highlight w:val="white"/>
        </w:rPr>
        <w:t>for(i=0;i&lt; n;i++)</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ennode-&gt;nextptr=(struct node *)malloc(sizeof(struct node));</w:t>
      </w:r>
    </w:p>
    <w:p>
      <w:pPr>
        <w:spacing w:line="360" w:lineRule="auto"/>
        <w:rPr>
          <w:rFonts w:asciiTheme="minorAscii"/>
          <w:color w:val="222222"/>
          <w:sz w:val="28"/>
          <w:szCs w:val="28"/>
          <w:highlight w:val="white"/>
        </w:rPr>
      </w:pPr>
      <w:r>
        <w:rPr>
          <w:rFonts w:asciiTheme="minorAscii"/>
          <w:color w:val="222222"/>
          <w:sz w:val="28"/>
          <w:szCs w:val="28"/>
          <w:highlight w:val="white"/>
        </w:rPr>
        <w:t>printf(" Input data for node %d : ",i+1);</w:t>
      </w:r>
    </w:p>
    <w:p>
      <w:pPr>
        <w:spacing w:line="360" w:lineRule="auto"/>
        <w:rPr>
          <w:rFonts w:asciiTheme="minorAscii"/>
          <w:color w:val="222222"/>
          <w:sz w:val="28"/>
          <w:szCs w:val="28"/>
          <w:highlight w:val="white"/>
        </w:rPr>
      </w:pPr>
      <w:r>
        <w:rPr>
          <w:rFonts w:asciiTheme="minorAscii"/>
          <w:color w:val="222222"/>
          <w:sz w:val="28"/>
          <w:szCs w:val="28"/>
          <w:highlight w:val="white"/>
        </w:rPr>
        <w:t>scanf("%d",&amp;ennode-&gt;num);</w:t>
      </w:r>
    </w:p>
    <w:p>
      <w:pPr>
        <w:spacing w:line="360" w:lineRule="auto"/>
        <w:rPr>
          <w:rFonts w:asciiTheme="minorAscii"/>
          <w:color w:val="222222"/>
          <w:sz w:val="28"/>
          <w:szCs w:val="28"/>
          <w:highlight w:val="white"/>
        </w:rPr>
      </w:pPr>
      <w:r>
        <w:rPr>
          <w:rFonts w:asciiTheme="minorAscii"/>
          <w:color w:val="222222"/>
          <w:sz w:val="28"/>
          <w:szCs w:val="28"/>
          <w:highlight w:val="white"/>
        </w:rPr>
        <w:t>ennode=ennode-&gt;nextptr;</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ennode-&gt;nextptr=NULL;</w:t>
      </w:r>
    </w:p>
    <w:p>
      <w:pPr>
        <w:spacing w:line="360" w:lineRule="auto"/>
        <w:rPr>
          <w:rFonts w:asciiTheme="minorAscii"/>
          <w:color w:val="222222"/>
          <w:sz w:val="28"/>
          <w:szCs w:val="28"/>
          <w:highlight w:val="white"/>
        </w:rPr>
      </w:pPr>
      <w:r>
        <w:rPr>
          <w:rFonts w:asciiTheme="minorAscii"/>
          <w:color w:val="222222"/>
          <w:sz w:val="28"/>
          <w:szCs w:val="28"/>
          <w:highlight w:val="white"/>
        </w:rPr>
        <w:t>printf("\n Data entered in the list are :\n");</w:t>
      </w:r>
    </w:p>
    <w:p>
      <w:pPr>
        <w:spacing w:line="360" w:lineRule="auto"/>
        <w:rPr>
          <w:rFonts w:asciiTheme="minorAscii"/>
          <w:color w:val="222222"/>
          <w:sz w:val="28"/>
          <w:szCs w:val="28"/>
          <w:highlight w:val="white"/>
        </w:rPr>
      </w:pPr>
      <w:r>
        <w:rPr>
          <w:rFonts w:asciiTheme="minorAscii"/>
          <w:color w:val="222222"/>
          <w:sz w:val="28"/>
          <w:szCs w:val="28"/>
          <w:highlight w:val="white"/>
        </w:rPr>
        <w:t>ennode=&amp;stnode;</w:t>
      </w:r>
    </w:p>
    <w:p>
      <w:pPr>
        <w:spacing w:line="360" w:lineRule="auto"/>
        <w:rPr>
          <w:rFonts w:asciiTheme="minorAscii"/>
          <w:color w:val="222222"/>
          <w:sz w:val="28"/>
          <w:szCs w:val="28"/>
          <w:highlight w:val="white"/>
        </w:rPr>
      </w:pPr>
      <w:r>
        <w:rPr>
          <w:rFonts w:asciiTheme="minorAscii"/>
          <w:color w:val="222222"/>
          <w:sz w:val="28"/>
          <w:szCs w:val="28"/>
          <w:highlight w:val="white"/>
        </w:rPr>
        <w:t>while(ennode-&gt;nextptr!=NULL)</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printf(" Data = %d\n",ennode-&gt;num);</w:t>
      </w:r>
    </w:p>
    <w:p>
      <w:pPr>
        <w:spacing w:line="360" w:lineRule="auto"/>
        <w:rPr>
          <w:rFonts w:asciiTheme="minorAscii"/>
          <w:color w:val="222222"/>
          <w:sz w:val="28"/>
          <w:szCs w:val="28"/>
          <w:highlight w:val="white"/>
        </w:rPr>
      </w:pPr>
      <w:r>
        <w:rPr>
          <w:rFonts w:asciiTheme="minorAscii"/>
          <w:color w:val="222222"/>
          <w:sz w:val="28"/>
          <w:szCs w:val="28"/>
          <w:highlight w:val="white"/>
        </w:rPr>
        <w:t>ennode=ennode-&gt;nextptr;</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printf("\n");</w:t>
      </w:r>
    </w:p>
    <w:p>
      <w:pPr>
        <w:spacing w:line="360" w:lineRule="auto"/>
        <w:rPr>
          <w:rFonts w:asciiTheme="minorAscii"/>
          <w:color w:val="222222"/>
          <w:sz w:val="28"/>
          <w:szCs w:val="28"/>
          <w:highlight w:val="white"/>
        </w:rPr>
      </w:pPr>
      <w:r>
        <w:rPr>
          <w:rFonts w:asciiTheme="minorAscii"/>
          <w:color w:val="222222"/>
          <w:sz w:val="28"/>
          <w:szCs w:val="28"/>
          <w:highlight w:val="white"/>
        </w:rPr>
        <w:t>printf(" Input the element to be searched : ");</w:t>
      </w:r>
    </w:p>
    <w:p>
      <w:pPr>
        <w:spacing w:line="360" w:lineRule="auto"/>
        <w:rPr>
          <w:rFonts w:asciiTheme="minorAscii"/>
          <w:color w:val="222222"/>
          <w:sz w:val="28"/>
          <w:szCs w:val="28"/>
          <w:highlight w:val="white"/>
        </w:rPr>
      </w:pPr>
      <w:r>
        <w:rPr>
          <w:rFonts w:asciiTheme="minorAscii"/>
          <w:color w:val="222222"/>
          <w:sz w:val="28"/>
          <w:szCs w:val="28"/>
          <w:highlight w:val="white"/>
        </w:rPr>
        <w:t>scanf("%d",&amp;FindElem);</w:t>
      </w:r>
    </w:p>
    <w:p>
      <w:pPr>
        <w:spacing w:line="360" w:lineRule="auto"/>
        <w:rPr>
          <w:rFonts w:asciiTheme="minorAscii"/>
          <w:color w:val="222222"/>
          <w:sz w:val="28"/>
          <w:szCs w:val="28"/>
          <w:highlight w:val="white"/>
        </w:rPr>
      </w:pPr>
      <w:r>
        <w:rPr>
          <w:rFonts w:asciiTheme="minorAscii"/>
          <w:color w:val="222222"/>
          <w:sz w:val="28"/>
          <w:szCs w:val="28"/>
          <w:highlight w:val="white"/>
        </w:rPr>
        <w:t>FindPlc=FindElement(FindElem);</w:t>
      </w:r>
    </w:p>
    <w:p>
      <w:pPr>
        <w:spacing w:line="360" w:lineRule="auto"/>
        <w:rPr>
          <w:rFonts w:asciiTheme="minorAscii"/>
          <w:color w:val="222222"/>
          <w:sz w:val="28"/>
          <w:szCs w:val="28"/>
          <w:highlight w:val="white"/>
        </w:rPr>
      </w:pPr>
      <w:r>
        <w:rPr>
          <w:rFonts w:asciiTheme="minorAscii"/>
          <w:color w:val="222222"/>
          <w:sz w:val="28"/>
          <w:szCs w:val="28"/>
          <w:highlight w:val="white"/>
        </w:rPr>
        <w:t>if(FindPlc&lt;=n)</w:t>
      </w:r>
    </w:p>
    <w:p>
      <w:pPr>
        <w:spacing w:line="360" w:lineRule="auto"/>
        <w:rPr>
          <w:rFonts w:asciiTheme="minorAscii"/>
          <w:color w:val="222222"/>
          <w:sz w:val="28"/>
          <w:szCs w:val="28"/>
          <w:highlight w:val="white"/>
        </w:rPr>
      </w:pPr>
      <w:r>
        <w:rPr>
          <w:rFonts w:asciiTheme="minorAscii"/>
          <w:color w:val="222222"/>
          <w:sz w:val="28"/>
          <w:szCs w:val="28"/>
          <w:highlight w:val="white"/>
        </w:rPr>
        <w:t>printf(" Element found at node %d \n\n",FindPlc);</w:t>
      </w:r>
    </w:p>
    <w:p>
      <w:pPr>
        <w:spacing w:line="360" w:lineRule="auto"/>
        <w:rPr>
          <w:rFonts w:asciiTheme="minorAscii"/>
          <w:color w:val="222222"/>
          <w:sz w:val="28"/>
          <w:szCs w:val="28"/>
          <w:highlight w:val="white"/>
        </w:rPr>
      </w:pPr>
      <w:r>
        <w:rPr>
          <w:rFonts w:asciiTheme="minorAscii"/>
          <w:color w:val="222222"/>
          <w:sz w:val="28"/>
          <w:szCs w:val="28"/>
          <w:highlight w:val="white"/>
        </w:rPr>
        <w:t>else</w:t>
      </w:r>
    </w:p>
    <w:p>
      <w:pPr>
        <w:spacing w:line="360" w:lineRule="auto"/>
        <w:rPr>
          <w:rFonts w:asciiTheme="minorAscii"/>
          <w:color w:val="222222"/>
          <w:sz w:val="28"/>
          <w:szCs w:val="28"/>
          <w:highlight w:val="white"/>
        </w:rPr>
      </w:pPr>
      <w:r>
        <w:rPr>
          <w:rFonts w:asciiTheme="minorAscii"/>
          <w:color w:val="222222"/>
          <w:sz w:val="28"/>
          <w:szCs w:val="28"/>
          <w:highlight w:val="white"/>
        </w:rPr>
        <w:t>printf(" This element does not exists in linked list.\n\n");</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int FindElement(int FindElem)</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int ctr=1;</w:t>
      </w:r>
    </w:p>
    <w:p>
      <w:pPr>
        <w:spacing w:line="360" w:lineRule="auto"/>
        <w:rPr>
          <w:rFonts w:asciiTheme="minorAscii"/>
          <w:color w:val="222222"/>
          <w:sz w:val="28"/>
          <w:szCs w:val="28"/>
          <w:highlight w:val="white"/>
        </w:rPr>
      </w:pPr>
      <w:r>
        <w:rPr>
          <w:rFonts w:asciiTheme="minorAscii"/>
          <w:color w:val="222222"/>
          <w:sz w:val="28"/>
          <w:szCs w:val="28"/>
          <w:highlight w:val="white"/>
        </w:rPr>
        <w:t>ennode=&amp;stnode;</w:t>
      </w:r>
    </w:p>
    <w:p>
      <w:pPr>
        <w:spacing w:line="360" w:lineRule="auto"/>
        <w:rPr>
          <w:rFonts w:asciiTheme="minorAscii"/>
          <w:color w:val="222222"/>
          <w:sz w:val="28"/>
          <w:szCs w:val="28"/>
          <w:highlight w:val="white"/>
        </w:rPr>
      </w:pPr>
      <w:r>
        <w:rPr>
          <w:rFonts w:asciiTheme="minorAscii"/>
          <w:color w:val="222222"/>
          <w:sz w:val="28"/>
          <w:szCs w:val="28"/>
          <w:highlight w:val="white"/>
        </w:rPr>
        <w:t>while(ennode-&gt;nextptr!=NULL)</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if(ennode-&gt;num==FindElem)</w:t>
      </w:r>
    </w:p>
    <w:p>
      <w:pPr>
        <w:spacing w:line="360" w:lineRule="auto"/>
        <w:rPr>
          <w:rFonts w:asciiTheme="minorAscii"/>
          <w:color w:val="222222"/>
          <w:sz w:val="28"/>
          <w:szCs w:val="28"/>
          <w:highlight w:val="white"/>
        </w:rPr>
      </w:pPr>
      <w:r>
        <w:rPr>
          <w:rFonts w:asciiTheme="minorAscii"/>
          <w:color w:val="222222"/>
          <w:sz w:val="28"/>
          <w:szCs w:val="28"/>
          <w:highlight w:val="white"/>
        </w:rPr>
        <w:t>break;</w:t>
      </w:r>
    </w:p>
    <w:p>
      <w:pPr>
        <w:spacing w:line="360" w:lineRule="auto"/>
        <w:rPr>
          <w:rFonts w:asciiTheme="minorAscii"/>
          <w:color w:val="222222"/>
          <w:sz w:val="28"/>
          <w:szCs w:val="28"/>
          <w:highlight w:val="white"/>
        </w:rPr>
      </w:pPr>
      <w:r>
        <w:rPr>
          <w:rFonts w:asciiTheme="minorAscii"/>
          <w:color w:val="222222"/>
          <w:sz w:val="28"/>
          <w:szCs w:val="28"/>
          <w:highlight w:val="white"/>
        </w:rPr>
        <w:t>else</w:t>
      </w:r>
    </w:p>
    <w:p>
      <w:pPr>
        <w:spacing w:line="360" w:lineRule="auto"/>
        <w:rPr>
          <w:rFonts w:asciiTheme="minorAscii"/>
          <w:color w:val="222222"/>
          <w:sz w:val="28"/>
          <w:szCs w:val="28"/>
          <w:highlight w:val="white"/>
        </w:rPr>
      </w:pPr>
      <w:r>
        <w:rPr>
          <w:rFonts w:asciiTheme="minorAscii"/>
          <w:color w:val="222222"/>
          <w:sz w:val="28"/>
          <w:szCs w:val="28"/>
          <w:highlight w:val="white"/>
        </w:rPr>
        <w:t>ctr++;</w:t>
      </w:r>
    </w:p>
    <w:p>
      <w:pPr>
        <w:spacing w:line="360" w:lineRule="auto"/>
        <w:rPr>
          <w:rFonts w:asciiTheme="minorAscii"/>
          <w:color w:val="222222"/>
          <w:sz w:val="28"/>
          <w:szCs w:val="28"/>
          <w:highlight w:val="white"/>
        </w:rPr>
      </w:pPr>
      <w:r>
        <w:rPr>
          <w:rFonts w:asciiTheme="minorAscii"/>
          <w:color w:val="222222"/>
          <w:sz w:val="28"/>
          <w:szCs w:val="28"/>
          <w:highlight w:val="white"/>
        </w:rPr>
        <w:t>ennode=ennode-&gt;nextptr;</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color w:val="222222"/>
          <w:sz w:val="28"/>
          <w:szCs w:val="28"/>
          <w:highlight w:val="white"/>
        </w:rPr>
        <w:t>return ctr;</w:t>
      </w:r>
    </w:p>
    <w:p>
      <w:pPr>
        <w:spacing w:line="360" w:lineRule="auto"/>
        <w:rPr>
          <w:rFonts w:asciiTheme="minorAscii"/>
          <w:color w:val="222222"/>
          <w:sz w:val="28"/>
          <w:szCs w:val="28"/>
          <w:highlight w:val="white"/>
        </w:rPr>
      </w:pPr>
      <w:r>
        <w:rPr>
          <w:rFonts w:asciiTheme="minorAscii"/>
          <w:color w:val="222222"/>
          <w:sz w:val="28"/>
          <w:szCs w:val="28"/>
          <w:highlight w:val="white"/>
        </w:rPr>
        <w:t>}</w:t>
      </w:r>
    </w:p>
    <w:p>
      <w:pPr>
        <w:spacing w:line="360" w:lineRule="auto"/>
        <w:rPr>
          <w:rFonts w:asciiTheme="minorAscii"/>
          <w:color w:val="222222"/>
          <w:sz w:val="28"/>
          <w:szCs w:val="28"/>
          <w:highlight w:val="white"/>
        </w:rPr>
      </w:pPr>
      <w:r>
        <w:rPr>
          <w:rFonts w:asciiTheme="minorAscii"/>
          <w:b w:val="0"/>
          <w:bCs/>
          <w:color w:val="0B5FD1"/>
          <w:sz w:val="28"/>
          <w:szCs w:val="28"/>
          <w:highlight w:val="white"/>
        </w:rPr>
        <w:t>Output:</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Linked List : Search an element in a Singly Linked List :</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the number of nodes : 5</w:t>
      </w:r>
    </w:p>
    <w:p>
      <w:pPr>
        <w:spacing w:line="360" w:lineRule="auto"/>
        <w:rPr>
          <w:rFonts w:asciiTheme="minorAscii"/>
          <w:color w:val="222222"/>
          <w:sz w:val="28"/>
          <w:szCs w:val="28"/>
          <w:highlight w:val="white"/>
        </w:rPr>
      </w:pP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data for node 1 : 1</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data for node 2 : 2</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data for node 3 : 4</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data for node 4 : 6</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data for node 5 : 7</w:t>
      </w:r>
    </w:p>
    <w:p>
      <w:pPr>
        <w:spacing w:line="360" w:lineRule="auto"/>
        <w:rPr>
          <w:rFonts w:asciiTheme="minorAscii"/>
          <w:color w:val="222222"/>
          <w:sz w:val="28"/>
          <w:szCs w:val="28"/>
          <w:highlight w:val="white"/>
        </w:rPr>
      </w:pP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entered in the list are :</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 1</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 2</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 4</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 6</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Data = 7</w:t>
      </w:r>
    </w:p>
    <w:p>
      <w:pPr>
        <w:spacing w:line="360" w:lineRule="auto"/>
        <w:rPr>
          <w:rFonts w:asciiTheme="minorAscii"/>
          <w:color w:val="222222"/>
          <w:sz w:val="28"/>
          <w:szCs w:val="28"/>
          <w:highlight w:val="white"/>
        </w:rPr>
      </w:pPr>
    </w:p>
    <w:p>
      <w:pPr>
        <w:spacing w:line="360" w:lineRule="auto"/>
        <w:rPr>
          <w:rFonts w:asciiTheme="minorAscii"/>
          <w:color w:val="222222"/>
          <w:sz w:val="28"/>
          <w:szCs w:val="28"/>
          <w:highlight w:val="white"/>
        </w:rPr>
      </w:pPr>
      <w:r>
        <w:rPr>
          <w:rFonts w:asciiTheme="minorAscii"/>
          <w:color w:val="222222"/>
          <w:sz w:val="28"/>
          <w:szCs w:val="28"/>
          <w:highlight w:val="white"/>
        </w:rPr>
        <w:t xml:space="preserve"> Input the element to be searched : 2</w:t>
      </w:r>
    </w:p>
    <w:p>
      <w:pPr>
        <w:spacing w:line="360" w:lineRule="auto"/>
        <w:rPr>
          <w:rFonts w:asciiTheme="minorAscii"/>
          <w:color w:val="222222"/>
          <w:sz w:val="28"/>
          <w:szCs w:val="28"/>
          <w:highlight w:val="white"/>
        </w:rPr>
      </w:pPr>
      <w:r>
        <w:rPr>
          <w:rFonts w:asciiTheme="minorAscii"/>
          <w:color w:val="222222"/>
          <w:sz w:val="28"/>
          <w:szCs w:val="28"/>
          <w:highlight w:val="white"/>
        </w:rPr>
        <w:t xml:space="preserve"> Element found at node 2 </w:t>
      </w:r>
    </w:p>
    <w:p>
      <w:pPr>
        <w:spacing w:line="360" w:lineRule="auto"/>
        <w:rPr>
          <w:rFonts w:asciiTheme="minorAscii"/>
          <w:b w:val="0"/>
          <w:bCs/>
          <w:color w:val="0B5FD1"/>
          <w:sz w:val="28"/>
          <w:szCs w:val="28"/>
          <w:highlight w:val="white"/>
        </w:rPr>
      </w:pPr>
      <w:r>
        <w:rPr>
          <w:rFonts w:asciiTheme="minorAscii"/>
          <w:b w:val="0"/>
          <w:bCs/>
          <w:color w:val="0B5FD1"/>
          <w:sz w:val="28"/>
          <w:szCs w:val="28"/>
          <w:highlight w:val="white"/>
        </w:rPr>
        <w:t>Conclusion:</w:t>
      </w:r>
    </w:p>
    <w:p>
      <w:pPr>
        <w:spacing w:line="360" w:lineRule="auto"/>
        <w:rPr>
          <w:rFonts w:asciiTheme="minorAscii"/>
          <w:color w:val="222222"/>
          <w:sz w:val="28"/>
          <w:szCs w:val="28"/>
          <w:highlight w:val="white"/>
        </w:rPr>
      </w:pPr>
      <w:r>
        <w:rPr>
          <w:rFonts w:asciiTheme="minorAscii"/>
          <w:color w:val="222222"/>
          <w:sz w:val="28"/>
          <w:szCs w:val="28"/>
          <w:highlight w:val="white"/>
        </w:rPr>
        <w:t>By simulating the above program we learned about the linked lists and how to search an element in the given linked lists.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43.))</w:t>
      </w:r>
      <w:r>
        <w:rPr>
          <w:rFonts w:hint="default" w:asciiTheme="minorAscii"/>
          <w:color w:val="0B5FD1"/>
          <w:sz w:val="28"/>
          <w:szCs w:val="28"/>
          <w:highlight w:val="white"/>
          <w:lang w:val="en-US"/>
        </w:rPr>
        <w:t>Objective: </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At the end of this activity, we shall be able to</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 Insert a node, Delete a node at the beginning of a singly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 Insert a node, Delete a node at the middle of a singly linked list.</w:t>
      </w:r>
    </w:p>
    <w:p>
      <w:pPr>
        <w:spacing w:line="360" w:lineRule="auto"/>
        <w:rPr>
          <w:rFonts w:hint="default" w:asciiTheme="minorAscii"/>
          <w:color w:val="0B5FD1"/>
          <w:sz w:val="28"/>
          <w:szCs w:val="28"/>
          <w:highlight w:val="white"/>
          <w:lang w:val="en-US"/>
        </w:rPr>
      </w:pPr>
      <w:r>
        <w:rPr>
          <w:rFonts w:hint="default" w:asciiTheme="minorAscii"/>
          <w:color w:val="222222"/>
          <w:sz w:val="28"/>
          <w:szCs w:val="28"/>
          <w:highlight w:val="white"/>
          <w:lang w:val="en-US"/>
        </w:rPr>
        <w:t xml:space="preserve">    - Insert a node, Delete a node at the end of a singly linked list.</w:t>
      </w:r>
    </w:p>
    <w:p>
      <w:pPr>
        <w:spacing w:line="360" w:lineRule="auto"/>
        <w:rPr>
          <w:rFonts w:hint="default" w:asciiTheme="minorAscii"/>
          <w:color w:val="222222"/>
          <w:sz w:val="28"/>
          <w:szCs w:val="28"/>
          <w:highlight w:val="white"/>
          <w:lang w:val="en-US"/>
        </w:rPr>
      </w:pPr>
      <w:r>
        <w:rPr>
          <w:rFonts w:hint="default" w:asciiTheme="minorAscii"/>
          <w:color w:val="0B5FD1"/>
          <w:sz w:val="28"/>
          <w:szCs w:val="28"/>
          <w:highlight w:val="white"/>
          <w:lang w:val="en-US"/>
        </w:rPr>
        <w:t>Problem Statement: </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There are three different possibilities for inserting a node into a linked list. These three possibilities are:</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Insertion at the beginning of the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Insertion at the end of the list</w:t>
      </w:r>
    </w:p>
    <w:p>
      <w:pPr>
        <w:spacing w:line="360" w:lineRule="auto"/>
        <w:rPr>
          <w:rFonts w:hint="default" w:asciiTheme="minorAscii"/>
          <w:color w:val="0B5FD1"/>
          <w:sz w:val="28"/>
          <w:szCs w:val="28"/>
          <w:highlight w:val="white"/>
          <w:lang w:val="en-US"/>
        </w:rPr>
      </w:pPr>
      <w:r>
        <w:rPr>
          <w:rFonts w:hint="default" w:asciiTheme="minorAscii"/>
          <w:color w:val="222222"/>
          <w:sz w:val="28"/>
          <w:szCs w:val="28"/>
          <w:highlight w:val="white"/>
          <w:lang w:val="en-US"/>
        </w:rPr>
        <w:t>Inserting a new node except the above-mentioned positions.</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Algorithm: </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START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A) Insert node at beginning of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Step1: Create a Node</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Step2: Set the node data Value in the node just created</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Step3: Connect the pointers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B) Insert node at end of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Step1: Create a Node</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Step2: Set the node data Values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Step3: Connect the pointers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C) Insert node at middle of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Step1: Create a Node</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Step2: Set the node data Values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Step3: Break pointer connection</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 4: Re-connect the pointers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D) Delete node at beginning of the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Step1: Break the pointer connection</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Step2: Re-connect the nodes</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Step3: Delete the node</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 xml:space="preserve">   E) Delete node at end of linked list</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Step1: Break the pointer connection</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Step2: Set previous node pointer to NULL</w:t>
      </w:r>
    </w:p>
    <w:p>
      <w:pPr>
        <w:spacing w:line="360" w:lineRule="auto"/>
        <w:rPr>
          <w:rFonts w:hint="default" w:asciiTheme="minorAscii"/>
          <w:color w:val="222222"/>
          <w:sz w:val="28"/>
          <w:szCs w:val="28"/>
          <w:highlight w:val="white"/>
          <w:lang w:val="en-US"/>
        </w:rPr>
      </w:pPr>
      <w:r>
        <w:rPr>
          <w:rFonts w:hint="default" w:asciiTheme="minorAscii"/>
          <w:color w:val="222222"/>
          <w:sz w:val="28"/>
          <w:szCs w:val="28"/>
          <w:highlight w:val="white"/>
          <w:lang w:val="en-US"/>
        </w:rPr>
        <w:t>Step3: Delete the node</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//Data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*nextptr;     //Address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 //function to create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NodeInsertatBegin(int num);           //function to insert node at the beginning</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       //function to display the list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Linked List : Insert a new node at the beginning of a Singly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Linked 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createNodeList(n);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entered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Input data to insert at the beginning of the list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NodeInsertatBegin(num);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after inserted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i;</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 //check whether the stnode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reads data for the node through keyboard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nextptr = NULL; //Links the address field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//Creates n nodes and adds to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 //check whether the fnnode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 %d",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 links the num field of fnNode with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 // links the address field of fnNode with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 links previous node i.e. tmp to the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NodeInsertatBegin(int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//Links the data part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stnode; //Links the address part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fnNode; //Makes stnode as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Data = %d\n", tmp-&gt;num); // prints the data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advances the position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Testcase: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Linked List : Insert a new node at the beginning of a Singly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3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data to insert at the beginning of the list : 5</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after inserted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5</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B.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//Data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*nextptr;     //Address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 //function to create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NodeInsertatEnd(int num); //function to insert node at the end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       //function to display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Linked List : Insert a new node at the end of a Singly Linked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List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createNodeList(n);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entered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Input data to insert at the end of the list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NodeInsertatEnd(num);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after inserted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 //check whether the stnode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reads data for the node through keyboard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nextptr = NULL; //Links the address field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//Creates n nodes and adds to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 //check whether the fnnode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 %d",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 links the num field of fnNode with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 // links the address field of fnNode with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 links previous node i.e. tmp to the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NodeInsertatEnd(int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//Links the data part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//Links the address part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empty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Data = %d\n", tmp-&gt;num); // prints the data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advances the position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Testcase: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Linked List : Insert a new node at the end of a Singly Linked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3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data to insert at the end of the list : 5</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after inserted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5</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//Data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*nextptr;     //Address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                                  //function to create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insertNodeAtMiddle(int num, int pos);              //function to insert node at the middle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                                  //function to display the list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n,num,pos;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Linked List : Insert a new node at the middle of the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(3 or more)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createNodeList(n);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entered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Input data to insert in the middle of the list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position to insert new node :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if(pos&lt;=1 || pos&gt;=n)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Insertion can not be possible in that position.\n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if(pos&gt;1 &amp;&amp; pos&lt;n)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insertNodeAtMiddle(num, 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Insertion completed successfully.\n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The new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 //check whether the stnode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reads data for the node through keyboard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nextptr = NULL; //Links the address field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//Creates n nodes and adds to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 //check whether the fnnode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 %d", &amp;num);</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 links the num field of fnNode with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 // links the address field of fnNode with NULL</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 links previous node i.e. tmp to the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insertNodeAtMiddle(int num, int 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//Links the data part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i&lt;=pos-1;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tmp-&gt;nextptr; //Links the address part of new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Insert is not possible to the given position.\n");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empty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Data = %d\n", tmp-&gt;num); // prints the data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advances the position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Testcase: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Linked List : Insert a new node at the middle of the Linked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(3 or more) :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3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data to insert in the middle of the list : 5</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the position to insert new node : 2</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Insertion completed successfully.</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The new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5</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//Data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*nextptr;     //Address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 //function to create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FirstNodeDeletion();      //function to delete the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       //function to display the list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n,num,pos;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Linked List : Delete first node of Singly Linked List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createNodeList(n);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entered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FirstNodeDeletion();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after deletion of first node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                           //check whether the stnode is NULL and if so</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 memory 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reads data for the node through keyboard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nextptr = NULL; //Links the address field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//Creates n nodes and adds to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                           //check whether the fnnode is NULL and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if so no memory 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 %d",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 links the num field of fnNode with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 // links the address field of fnNode with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 links previous node i.e. tmp to the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FirstNodeDeletion()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*toDelptr;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There are no node in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toDelptr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stnode-&gt;nextptr;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of node 1 which is being deleted is : %d\n", toDelptr-&gt;num);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free(toDelptr); // Clears the memory occupied by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Data = %d\n", tmp-&gt;num); // prints the data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advances the position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Testcase: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Linked List : Delete first node of Singly Linked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3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of node 1 which is being deleted is : 10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after deletion of first node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//Data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*nextptr;     //Address of the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 //function to create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LastNodeDeletion();       //function to delete the last nodes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       //function to display the list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n,num,pos;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Linked List : Delete the last node of Singly Linked List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createNodeList(n);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Data entered in the list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LastNodeDeletion();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The new list after deletion the last node are :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createNodeList(int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 i;</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 //check whether the stnode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reads data for the node through keyboard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 nextptr = NULL; //Links the address field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//Creates n nodes and adds to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 //check whether the fnnode is NULL and if so no memory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allocation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 %d",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         // links the num field of fnNode with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 // links the address field of fnNode with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tmp-&gt;nextptr = fnNode; // links previous node i.e. tmp to the fnNode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Deletes the last node of the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LastNodeDeletion()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*toDelLast, *preNode;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There is no element in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toDelLast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preNode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Traverse to the last node of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while(toDelLast-&gt;nextptr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preNode = toDelLast;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toDelLast = toDelLast-&gt;nextptr;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if(toDelLast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Disconnects the link of second last node with last node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preNode-&gt;nextptr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Delete the last node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free(toDelLast);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function to display the entire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empty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Data = %d\n", tmp-&gt;num); // prints the data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advances the position of current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Testcase: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Linked List : Delete the last node of Singly Linked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data for node 3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in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30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The new list after deletion the last node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 20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44.))</w:t>
      </w:r>
      <w:r>
        <w:rPr>
          <w:rFonts w:hint="default" w:asciiTheme="minorAscii"/>
          <w:color w:val="0B5FD1"/>
          <w:sz w:val="28"/>
          <w:szCs w:val="28"/>
          <w:highlight w:val="white"/>
          <w:lang w:val="en-US"/>
        </w:rPr>
        <w:t>Objective:</w:t>
      </w: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At the end of this activity, we shall be able to</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 xml:space="preserve">    - Travers in both forward and backward direction. The delete operation in DLL is more efficient if a pointer to the node to be deleted is given. We can quickly insert a new node before a given node.</w:t>
      </w:r>
    </w:p>
    <w:p>
      <w:pPr>
        <w:spacing w:line="360" w:lineRule="auto"/>
        <w:rPr>
          <w:rFonts w:hint="default" w:asciiTheme="minorAscii"/>
          <w:color w:val="auto"/>
          <w:sz w:val="28"/>
          <w:szCs w:val="28"/>
          <w:highlight w:val="white"/>
          <w:lang w:val="en-US"/>
        </w:rPr>
      </w:pPr>
      <w:r>
        <w:rPr>
          <w:rFonts w:hint="default" w:asciiTheme="minorAscii"/>
          <w:color w:val="0B5FD1"/>
          <w:sz w:val="28"/>
          <w:szCs w:val="28"/>
          <w:highlight w:val="white"/>
          <w:lang w:val="en-US"/>
        </w:rPr>
        <w:t>Problem Statement:</w:t>
      </w:r>
      <w:r>
        <w:rPr>
          <w:rFonts w:hint="default" w:asciiTheme="minorAscii"/>
          <w:color w:val="auto"/>
          <w:sz w:val="28"/>
          <w:szCs w:val="28"/>
          <w:highlight w:val="white"/>
          <w:lang w:val="en-US"/>
        </w:rPr>
        <w:t> </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A doubly linked list is a linked data structure that consists of a set of sequentially linked records called nodes. Each node contains three fields: two link fields (references to the previous and to the next node in the sequence of nodes) and one data field.</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Algorithm: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DEFINE VARIABLES: num, n, *fnNode, *temp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INPUT: Takes the input from the user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COMPUTATION: ​Navigation is possible in both ways either forward and backward.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DISPLAY: It displays the data entered in the doubly linked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STOP </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 Input: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 preptr;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 nextptr;</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}*stnode, *ennode;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DlListcreation(int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displayDlList();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ennode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Doubly Linked List : Create and display a doubly linked list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the number of nodes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DlListcreation(n);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displayDlList();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DlListcreation(int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i,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*fnNode;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if(n &gt;=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1 : "); // assigning data in the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stnode-&gt;preptr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stnode-&gt;nextptr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ennode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putting data for rest of the nodes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 = (struct node *)malloc(sizeof(struct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if(fnNode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Input data for node %d :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fnNode-&gt;num = 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fnNode-&gt;preptr = ennode; // new node is linking with the previous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fnNode-&gt;nextptr = NULL;</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ennode-&gt;nextptr = fnNode; // previous node is linking with the new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ennode = fnNode;       // assign new node as last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Memory can not be allocated.");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displayDlList()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 =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if(stnode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 data found in the List yet.");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stnode;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 Data entered on the list are :\n");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while(tmp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 node %d : %d\n", n, tmp-&gt;num);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tmp-&gt;nextptr; // current pointer moves to the next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0B5FD1"/>
          <w:sz w:val="28"/>
          <w:szCs w:val="28"/>
          <w:highlight w:val="white"/>
          <w:lang w:val="en-US"/>
        </w:rPr>
        <w:t>OUTPUT:-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Doubly Linked List : Create and display a doubly linked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the number of nodes : 5</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3 :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4 : 40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Input data for node 5 : 50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entered on the list are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3 :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4 : 40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5 : 50</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45.))Objective: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At the end of this activity, we shall be able to - Accessing any node of the linked list, we start traversing from the first node. If we are at any node in the middle of the list, then it is not possible to access nodes that precede the given node. This problem can be solved by slightly altering the structure of singly linked lists.</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Problem Statement: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Implement a circular singly linked list, we take an external pointer that points to the last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of the list. If we have a pointer last pointing to the last node, then last -&gt; next will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point to the first 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0B5FD1"/>
          <w:sz w:val="28"/>
          <w:szCs w:val="28"/>
          <w:highlight w:val="white"/>
          <w:lang w:val="en-US"/>
        </w:rPr>
        <w:t>Algorithm:</w:t>
      </w: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1- To implement a circular singly linked list, we take an external pointer that points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2- To the last node of the list. If we have a pointer last pointing to the last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3- Then last -&gt; next will point to the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4- The pointer ​last​ points to node Z and last -&gt; next points to node 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STOP</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Basic structure of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 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}*head;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Functions used in this program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 data, choice=1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head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Run forever until user chooses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while(choice !=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printf("CIRCULAR LINKED LIST PROGRAM\n");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printf("1. Create 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printf("2. Display 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printf("0. Exit\n");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printf("Enter your choice :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&amp;choice);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switch(choice)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printf("Enter the total number of nodes in list: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createList(n);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2:</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default: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printf("Error! Invalid choice. Please choose between 0-2");</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printf("\n\n\n\n\n");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createList(int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i,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*prevNode,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if(n &gt;=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for(i=2; i&lt;=n;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 = (struct node *)malloc(sizeof(struct 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printf("Enter data of %d node: ", i);</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&amp;data);</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newNode-&gt;data =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newNode-&gt;next = NULL;</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Link the previous node with newly created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prevNode-&gt;next = newNode;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Move the previous node ahead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prevNode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Link the last node with first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prevNode-&gt;next = head;</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printf("\nCIRCULAR LINKED LIST CREATED SUCCESSFULLY\n");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 Display the content of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*current;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 = 1;</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if(head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printf("List is empty.\n");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current = head;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printf("DATA IN THE LIST:\n");</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do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printf("Data %d = %d\n", n, current-&gt;data);</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current = current-&gt;next;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}while(current != head);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OUTPUT:-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CIRCULAR LINKED LIST PROGRAM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Create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Display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0.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the total number of nodes in list: 5</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data of 1 node: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data of 2 node: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data of 3 node: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data of 4 node: 40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data of 5 node: 50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CIRCULAR LINKED LIST CREATED SUCCESSFULLY</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CIRCULAR LINKED LIST PROGRAM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Create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Display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0.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 2</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IN THE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1 = 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2 =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3 =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4 = 40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Data 5 = 50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CIRCULAR LINKED LIST PROGRAM</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Create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Display list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0.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46.))</w:t>
      </w:r>
      <w:r>
        <w:rPr>
          <w:rFonts w:hint="default" w:asciiTheme="minorAscii"/>
          <w:color w:val="0B5FD1"/>
          <w:sz w:val="28"/>
          <w:szCs w:val="28"/>
          <w:highlight w:val="white"/>
          <w:lang w:val="en-US"/>
        </w:rPr>
        <w:t>Objective</w:t>
      </w:r>
      <w:r>
        <w:rPr>
          <w:rFonts w:hint="default" w:asciiTheme="minorAscii"/>
          <w:color w:val="auto"/>
          <w:sz w:val="28"/>
          <w:szCs w:val="28"/>
          <w:highlight w:val="white"/>
          <w:lang w:val="en-US"/>
        </w:rPr>
        <w: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At the end of this activity, we shall be able to</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 xml:space="preserve">     - Create a linked list and implement the stack using a linked list.</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Problem Statement: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This C Program implements a stack using linked lists. Stack is a type of queue that in practice is implemented as an area of memory that holds all local variables and parameters used by any function, and remembers the order in which functions are called so that function returns occur correctly.</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Algorithm: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push</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The steps for push operation are: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1.Make a new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2.Give the ‘data’ of the new node its 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3.Point the ‘next’ of the new node to the top of the stack.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4.Make the ‘top’ pointer point to this new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pop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1.Make a temporary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2.Point this temporary node to the top of the stack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3.Store the value of ‘data’ of this temporary node in a variable.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4.Point the ‘top’ pointer to the node next to the current top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5.Delete the temporary node using the ‘free’ function.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6.Return the value stored in step 3.</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STOP</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 &lt;stdlib.h&gt;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#define TRUE 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#define FALSE 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typedef struct node node;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node *top;</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initialize()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top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push(int 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malloc(sizeof(node));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-&gt; data = 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-&gt; next = 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top =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pop()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node *tmp;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tmp = 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 = tmp-&gt;data;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top = top-&gt;next;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free(tmp);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top-&gt;data;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isempty()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top==NULL;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display(node *head)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if(head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printf("NULL\n");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printf("%d\n", head -&gt;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display(head-&gt;next);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int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initialize();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push(10);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push(20);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push(30);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printf("The top is %d\n",Top());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printf("The top after pop is %d\n",Top());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display(top);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return 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OUTPUT:-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The top is 30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The top after pop is 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NULL</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47.))</w:t>
      </w:r>
      <w:r>
        <w:rPr>
          <w:rFonts w:hint="default" w:asciiTheme="minorAscii"/>
          <w:color w:val="0B5FD1"/>
          <w:sz w:val="28"/>
          <w:szCs w:val="28"/>
          <w:highlight w:val="white"/>
          <w:lang w:val="en-US"/>
        </w:rPr>
        <w:t>Objective: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At the end of this activity, we shall be able to</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 xml:space="preserve">    - Making a queue using a linked list is obviously a linked list.</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Problem Statement: </w:t>
      </w:r>
    </w:p>
    <w:p>
      <w:pPr>
        <w:spacing w:line="360" w:lineRule="auto"/>
        <w:rPr>
          <w:rFonts w:hint="default" w:asciiTheme="minorAscii"/>
          <w:color w:val="0B5FD1"/>
          <w:sz w:val="28"/>
          <w:szCs w:val="28"/>
          <w:highlight w:val="white"/>
          <w:lang w:val="en-US"/>
        </w:rPr>
      </w:pPr>
      <w:r>
        <w:rPr>
          <w:rFonts w:hint="default" w:asciiTheme="minorAscii"/>
          <w:color w:val="auto"/>
          <w:sz w:val="28"/>
          <w:szCs w:val="28"/>
          <w:highlight w:val="white"/>
          <w:lang w:val="en-US"/>
        </w:rPr>
        <w:t>The major problem with the queue implemented using an array is, It will work for an only fixed number of data values. That means, the amount of data must be specified at the beginning itself. Queue using an array is not suitable when we don't know the size of data which we are going to use. A queue data structure can be implemented using a linked list data structure.</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Algorithm: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START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enQueue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1 - Create a newNode with given value and set 'newNode → next' to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2 - Check whether queue is Empty (rear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3 - If it is Empty then, set front = newNode and rear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4 - If it is Not Empty then, set rear → next = newNode and rear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deQueue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1 - Check whether the queue is Empty (front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2 - If it is Empty, then display "Queue is Empty!!! Deletion is not possible!!!" and</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terminate from the function.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3 - If it is Not Empty then, define a Node pointer 'temp' and set it to 'front'.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4 - Then set 'front = front → next' and delete 'temp' (free(temp)).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1 - Check whether the queue is Empty (front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2 - If it is Empty then, display 'Queue is Empty!!!' and terminate the function.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3 - If it is Not Empty then, define a Node pointer 'temp' and initialize with front.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4 - Display 'temp → data ---&gt;' and move it to the next node. Repeat the same until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'temp' reaches to 'rear' (temp → next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Step 5 - Finally! Display 'temp → data ---&gt; NULL'.</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INPUT:-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#include&lt;stdio.h&gt;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#include&lt;conio.h&gt;</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}*front = NULL,*rear = NULL;</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insert(int);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delete();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main()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int choice, value;</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Queue Implementation using Linked List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while(1){</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 MENU ******\n");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printf("1. Insert\n2. Delete\n3. Display\n4. Exit\n");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printf("Enter your choice: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scanf("%d",&amp;choice);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switch(choice){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1: printf("Enter the value to be insert: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scanf("%d", &amp;value);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insert(value);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2: delete();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3: display(); break;</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case 4: exit(0);</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default: printf("\nWrong selection!!! Please try again!!!\n");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insert(int 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 = (struct Node*)malloc(sizeof(struct 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newNode-&gt;data = value;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newNode -&gt; next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if(front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front = rear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rear -&gt; next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rear = newNode;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printf("\nInsertion is Success!!!\n");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delete()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if(front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printf("\nQueue is Empty!!!\n");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*temp = front;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front = front -&gt; 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printf("\nDeleted element: %d\n", temp-&gt;data);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free(temp);</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void 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if(front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printf("\nQueue is Empty!!!\n");</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else{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struct Node *temp = front;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while(temp-&gt;next != 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printf("%d---&gt;",temp-&gt;data);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temp = temp -&gt; next;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printf("%d---&gt;NULL\n",temp-&gt;data);</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xml:space="preserve">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w:t>
      </w:r>
    </w:p>
    <w:p>
      <w:pPr>
        <w:spacing w:line="360" w:lineRule="auto"/>
        <w:rPr>
          <w:rFonts w:hint="default" w:asciiTheme="minorAscii"/>
          <w:color w:val="0B5FD1"/>
          <w:sz w:val="28"/>
          <w:szCs w:val="28"/>
          <w:highlight w:val="white"/>
          <w:lang w:val="en-US"/>
        </w:rPr>
      </w:pPr>
      <w:r>
        <w:rPr>
          <w:rFonts w:hint="default" w:asciiTheme="minorAscii"/>
          <w:color w:val="0B5FD1"/>
          <w:sz w:val="28"/>
          <w:szCs w:val="28"/>
          <w:highlight w:val="white"/>
          <w:lang w:val="en-US"/>
        </w:rPr>
        <w:t>Output:-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Insertion is Success!!!</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MENU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Insert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Delete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3. 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2</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Deleted element: 10</w:t>
      </w:r>
    </w:p>
    <w:p>
      <w:pPr>
        <w:spacing w:line="360" w:lineRule="auto"/>
        <w:rPr>
          <w:rFonts w:hint="default" w:asciiTheme="minorAscii"/>
          <w:color w:val="auto"/>
          <w:sz w:val="28"/>
          <w:szCs w:val="28"/>
          <w:highlight w:val="white"/>
          <w:lang w:val="en-US"/>
        </w:rPr>
      </w:pP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MENU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Insert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Delete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3. 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3</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20---&gt;30---&gt;NULL</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 MENU ******</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1. Insert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2. Delete</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3. Display</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4. Exit</w:t>
      </w:r>
    </w:p>
    <w:p>
      <w:pPr>
        <w:spacing w:line="360" w:lineRule="auto"/>
        <w:rPr>
          <w:rFonts w:hint="default" w:asciiTheme="minorAscii"/>
          <w:color w:val="auto"/>
          <w:sz w:val="28"/>
          <w:szCs w:val="28"/>
          <w:highlight w:val="white"/>
          <w:lang w:val="en-US"/>
        </w:rPr>
      </w:pPr>
      <w:r>
        <w:rPr>
          <w:rFonts w:hint="default" w:asciiTheme="minorAscii"/>
          <w:color w:val="auto"/>
          <w:sz w:val="28"/>
          <w:szCs w:val="28"/>
          <w:highlight w:val="white"/>
          <w:lang w:val="en-US"/>
        </w:rPr>
        <w:t>Enter your choice: 4</w:t>
      </w:r>
    </w:p>
    <w:p>
      <w:pPr>
        <w:spacing w:line="360" w:lineRule="auto"/>
        <w:rPr>
          <w:rFonts w:hint="default" w:asciiTheme="minorAscii"/>
          <w:sz w:val="28"/>
          <w:szCs w:val="28"/>
          <w:highlight w:val="white"/>
          <w:lang w:val="en-US"/>
        </w:rPr>
      </w:pPr>
    </w:p>
    <w:p>
      <w:pPr>
        <w:spacing w:line="360" w:lineRule="auto"/>
        <w:rPr>
          <w:rFonts w:hint="default"/>
          <w:sz w:val="28"/>
          <w:szCs w:val="28"/>
          <w:highlight w:val="white"/>
          <w:lang w:val="en-US"/>
        </w:rPr>
      </w:pPr>
    </w:p>
    <w:p>
      <w:pPr>
        <w:spacing w:line="360" w:lineRule="auto"/>
        <w:rPr>
          <w:color w:val="auto"/>
          <w:sz w:val="28"/>
          <w:szCs w:val="28"/>
          <w:highlight w:val="white"/>
        </w:rPr>
      </w:pPr>
    </w:p>
    <w:p>
      <w:pPr>
        <w:spacing w:line="360" w:lineRule="auto"/>
        <w:rPr>
          <w:rFonts w:hint="default" w:asciiTheme="minorAscii"/>
          <w:sz w:val="28"/>
          <w:szCs w:val="28"/>
          <w:highlight w:val="white"/>
          <w:lang w:val="en-US"/>
        </w:rPr>
      </w:pPr>
    </w:p>
    <w:p>
      <w:pPr>
        <w:spacing w:after="160" w:line="360" w:lineRule="auto"/>
        <w:rPr>
          <w:rFonts w:hint="default" w:asciiTheme="minorAscii"/>
          <w:color w:val="222222"/>
          <w:sz w:val="28"/>
          <w:szCs w:val="28"/>
          <w:highlight w:val="white"/>
        </w:rPr>
      </w:pPr>
    </w:p>
    <w:p>
      <w:pPr>
        <w:spacing w:after="160" w:line="360" w:lineRule="auto"/>
        <w:rPr>
          <w:rFonts w:hint="default" w:asciiTheme="minorAscii"/>
          <w:color w:val="auto"/>
          <w:sz w:val="28"/>
          <w:szCs w:val="28"/>
          <w:highlight w:val="white"/>
        </w:rPr>
      </w:pPr>
    </w:p>
    <w:p>
      <w:pPr>
        <w:spacing w:after="160" w:line="360" w:lineRule="auto"/>
        <w:rPr>
          <w:rFonts w:hint="default" w:asciiTheme="minorAscii"/>
          <w:color w:val="222222"/>
          <w:sz w:val="28"/>
          <w:szCs w:val="28"/>
          <w:highlight w:val="white"/>
        </w:rPr>
      </w:pPr>
    </w:p>
    <w:p>
      <w:pPr>
        <w:spacing w:after="160" w:line="360" w:lineRule="auto"/>
        <w:rPr>
          <w:rFonts w:hint="default" w:asciiTheme="minorAscii"/>
          <w:color w:val="222222"/>
          <w:sz w:val="28"/>
          <w:szCs w:val="28"/>
          <w:highlight w:val="white"/>
        </w:rPr>
      </w:pPr>
      <w:bookmarkStart w:id="0" w:name="_GoBack"/>
      <w:bookmarkEnd w:id="0"/>
    </w:p>
    <w:p>
      <w:pPr>
        <w:numPr>
          <w:ilvl w:val="0"/>
          <w:numId w:val="0"/>
        </w:numPr>
        <w:ind w:leftChars="0"/>
        <w:jc w:val="left"/>
        <w:rPr>
          <w:rFonts w:hint="default" w:asciiTheme="minorAscii"/>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86"/>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Noto Sans Symbols">
    <w:altName w:val="Calibri"/>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88855" o:spid="_x0000_s4097" o:spt="136" type="#_x0000_t136" style="position:absolute;left:0pt;height:126.5pt;width:460.75pt;mso-position-horizontal:center;mso-position-horizontal-relative:margin;mso-position-vertical:center;mso-position-vertical-relative:margin;rotation:-2949120f;z-index:-251657216;mso-width-relative:page;mso-height-relative:page;" fillcolor="#000000" filled="t" stroked="f" coordsize="21600,21600" adj="10800">
          <v:path/>
          <v:fill on="t" opacity="7864f" focussize="0,0"/>
          <v:stroke on="f"/>
          <v:imagedata o:title=""/>
          <o:lock v:ext="edit" aspectratio="t"/>
          <v:textpath on="t" fitshape="t" fitpath="t" trim="t" xscale="f" string="MANOJSAI"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7C9A9C"/>
    <w:multiLevelType w:val="singleLevel"/>
    <w:tmpl w:val="9A7C9A9C"/>
    <w:lvl w:ilvl="0" w:tentative="0">
      <w:start w:val="22"/>
      <w:numFmt w:val="decimal"/>
      <w:lvlText w:val="%1."/>
      <w:lvlJc w:val="left"/>
      <w:pPr>
        <w:tabs>
          <w:tab w:val="left" w:pos="312"/>
        </w:tabs>
      </w:pPr>
    </w:lvl>
  </w:abstractNum>
  <w:abstractNum w:abstractNumId="1">
    <w:nsid w:val="A22C8138"/>
    <w:multiLevelType w:val="singleLevel"/>
    <w:tmpl w:val="A22C8138"/>
    <w:lvl w:ilvl="0" w:tentative="0">
      <w:start w:val="1"/>
      <w:numFmt w:val="decimal"/>
      <w:lvlText w:val="%1."/>
      <w:lvlJc w:val="left"/>
      <w:pPr>
        <w:tabs>
          <w:tab w:val="left" w:pos="312"/>
        </w:tabs>
      </w:pPr>
    </w:lvl>
  </w:abstractNum>
  <w:abstractNum w:abstractNumId="2">
    <w:nsid w:val="A6BFB17C"/>
    <w:multiLevelType w:val="singleLevel"/>
    <w:tmpl w:val="A6BFB17C"/>
    <w:lvl w:ilvl="0" w:tentative="0">
      <w:start w:val="1"/>
      <w:numFmt w:val="decimal"/>
      <w:lvlText w:val="%1."/>
      <w:lvlJc w:val="left"/>
      <w:pPr>
        <w:tabs>
          <w:tab w:val="left" w:pos="312"/>
        </w:tabs>
      </w:pPr>
    </w:lvl>
  </w:abstractNum>
  <w:abstractNum w:abstractNumId="3">
    <w:nsid w:val="AADA8D77"/>
    <w:multiLevelType w:val="singleLevel"/>
    <w:tmpl w:val="AADA8D77"/>
    <w:lvl w:ilvl="0" w:tentative="0">
      <w:start w:val="1"/>
      <w:numFmt w:val="decimal"/>
      <w:lvlText w:val="%1."/>
      <w:lvlJc w:val="left"/>
      <w:pPr>
        <w:tabs>
          <w:tab w:val="left" w:pos="312"/>
        </w:tabs>
      </w:pPr>
    </w:lvl>
  </w:abstractNum>
  <w:abstractNum w:abstractNumId="4">
    <w:nsid w:val="B0F4FC8A"/>
    <w:multiLevelType w:val="singleLevel"/>
    <w:tmpl w:val="B0F4FC8A"/>
    <w:lvl w:ilvl="0" w:tentative="0">
      <w:start w:val="18"/>
      <w:numFmt w:val="decimal"/>
      <w:lvlText w:val="%1."/>
      <w:lvlJc w:val="left"/>
      <w:pPr>
        <w:tabs>
          <w:tab w:val="left" w:pos="312"/>
        </w:tabs>
      </w:pPr>
    </w:lvl>
  </w:abstractNum>
  <w:abstractNum w:abstractNumId="5">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8EA0F88"/>
    <w:multiLevelType w:val="singleLevel"/>
    <w:tmpl w:val="E8EA0F88"/>
    <w:lvl w:ilvl="0" w:tentative="0">
      <w:start w:val="1"/>
      <w:numFmt w:val="decimal"/>
      <w:lvlText w:val="%1."/>
      <w:lvlJc w:val="left"/>
      <w:pPr>
        <w:tabs>
          <w:tab w:val="left" w:pos="312"/>
        </w:tabs>
      </w:pPr>
    </w:lvl>
  </w:abstractNum>
  <w:abstractNum w:abstractNumId="8">
    <w:nsid w:val="0BBA1D4E"/>
    <w:multiLevelType w:val="multilevel"/>
    <w:tmpl w:val="0BBA1D4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1A337322"/>
    <w:multiLevelType w:val="singleLevel"/>
    <w:tmpl w:val="1A337322"/>
    <w:lvl w:ilvl="0" w:tentative="0">
      <w:start w:val="1"/>
      <w:numFmt w:val="decimal"/>
      <w:lvlText w:val="%1."/>
      <w:lvlJc w:val="left"/>
      <w:pPr>
        <w:tabs>
          <w:tab w:val="left" w:pos="312"/>
        </w:tabs>
      </w:pPr>
    </w:lvl>
  </w:abstractNum>
  <w:abstractNum w:abstractNumId="10">
    <w:nsid w:val="1A7C3BA2"/>
    <w:multiLevelType w:val="multilevel"/>
    <w:tmpl w:val="1A7C3BA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370949D"/>
    <w:multiLevelType w:val="singleLevel"/>
    <w:tmpl w:val="2370949D"/>
    <w:lvl w:ilvl="0" w:tentative="0">
      <w:start w:val="1"/>
      <w:numFmt w:val="decimal"/>
      <w:lvlText w:val="%1."/>
      <w:lvlJc w:val="left"/>
      <w:pPr>
        <w:tabs>
          <w:tab w:val="left" w:pos="312"/>
        </w:tabs>
      </w:pPr>
    </w:lvl>
  </w:abstractNum>
  <w:abstractNum w:abstractNumId="12">
    <w:nsid w:val="27A778BF"/>
    <w:multiLevelType w:val="singleLevel"/>
    <w:tmpl w:val="27A778BF"/>
    <w:lvl w:ilvl="0" w:tentative="0">
      <w:start w:val="1"/>
      <w:numFmt w:val="decimal"/>
      <w:lvlText w:val="%1."/>
      <w:lvlJc w:val="left"/>
      <w:pPr>
        <w:tabs>
          <w:tab w:val="left" w:pos="312"/>
        </w:tabs>
      </w:pPr>
    </w:lvl>
  </w:abstractNum>
  <w:abstractNum w:abstractNumId="13">
    <w:nsid w:val="3AF167FD"/>
    <w:multiLevelType w:val="multilevel"/>
    <w:tmpl w:val="3AF167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14D2ABD"/>
    <w:multiLevelType w:val="singleLevel"/>
    <w:tmpl w:val="414D2ABD"/>
    <w:lvl w:ilvl="0" w:tentative="0">
      <w:start w:val="1"/>
      <w:numFmt w:val="decimal"/>
      <w:lvlText w:val="%1."/>
      <w:lvlJc w:val="left"/>
      <w:pPr>
        <w:tabs>
          <w:tab w:val="left" w:pos="312"/>
        </w:tabs>
      </w:pPr>
    </w:lvl>
  </w:abstractNum>
  <w:abstractNum w:abstractNumId="15">
    <w:nsid w:val="47482FF3"/>
    <w:multiLevelType w:val="singleLevel"/>
    <w:tmpl w:val="47482FF3"/>
    <w:lvl w:ilvl="0" w:tentative="0">
      <w:start w:val="1"/>
      <w:numFmt w:val="decimal"/>
      <w:lvlText w:val="%1."/>
      <w:lvlJc w:val="left"/>
      <w:pPr>
        <w:tabs>
          <w:tab w:val="left" w:pos="312"/>
        </w:tabs>
      </w:pPr>
    </w:lvl>
  </w:abstractNum>
  <w:abstractNum w:abstractNumId="16">
    <w:nsid w:val="55A0B66A"/>
    <w:multiLevelType w:val="singleLevel"/>
    <w:tmpl w:val="55A0B66A"/>
    <w:lvl w:ilvl="0" w:tentative="0">
      <w:start w:val="1"/>
      <w:numFmt w:val="decimal"/>
      <w:lvlText w:val="%1."/>
      <w:lvlJc w:val="left"/>
      <w:pPr>
        <w:tabs>
          <w:tab w:val="left" w:pos="312"/>
        </w:tabs>
      </w:p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F02DE78"/>
    <w:multiLevelType w:val="singleLevel"/>
    <w:tmpl w:val="5F02DE78"/>
    <w:lvl w:ilvl="0" w:tentative="0">
      <w:start w:val="1"/>
      <w:numFmt w:val="decimal"/>
      <w:lvlText w:val="%1."/>
      <w:lvlJc w:val="left"/>
      <w:pPr>
        <w:tabs>
          <w:tab w:val="left" w:pos="312"/>
        </w:tabs>
      </w:pPr>
    </w:lvl>
  </w:abstractNum>
  <w:abstractNum w:abstractNumId="19">
    <w:nsid w:val="64D89B9F"/>
    <w:multiLevelType w:val="singleLevel"/>
    <w:tmpl w:val="64D89B9F"/>
    <w:lvl w:ilvl="0" w:tentative="0">
      <w:start w:val="11"/>
      <w:numFmt w:val="decimal"/>
      <w:lvlText w:val="%1."/>
      <w:lvlJc w:val="left"/>
      <w:pPr>
        <w:tabs>
          <w:tab w:val="left" w:pos="312"/>
        </w:tabs>
      </w:pPr>
    </w:lvl>
  </w:abstractNum>
  <w:abstractNum w:abstractNumId="20">
    <w:nsid w:val="686A96A3"/>
    <w:multiLevelType w:val="singleLevel"/>
    <w:tmpl w:val="686A96A3"/>
    <w:lvl w:ilvl="0" w:tentative="0">
      <w:start w:val="1"/>
      <w:numFmt w:val="decimal"/>
      <w:lvlText w:val="%1."/>
      <w:lvlJc w:val="left"/>
      <w:pPr>
        <w:tabs>
          <w:tab w:val="left" w:pos="312"/>
        </w:tabs>
      </w:pPr>
    </w:lvl>
  </w:abstractNum>
  <w:num w:numId="1">
    <w:abstractNumId w:val="19"/>
  </w:num>
  <w:num w:numId="2">
    <w:abstractNumId w:val="11"/>
  </w:num>
  <w:num w:numId="3">
    <w:abstractNumId w:val="9"/>
  </w:num>
  <w:num w:numId="4">
    <w:abstractNumId w:val="15"/>
  </w:num>
  <w:num w:numId="5">
    <w:abstractNumId w:val="16"/>
  </w:num>
  <w:num w:numId="6">
    <w:abstractNumId w:val="7"/>
  </w:num>
  <w:num w:numId="7">
    <w:abstractNumId w:val="4"/>
  </w:num>
  <w:num w:numId="8">
    <w:abstractNumId w:val="12"/>
  </w:num>
  <w:num w:numId="9">
    <w:abstractNumId w:val="0"/>
  </w:num>
  <w:num w:numId="10">
    <w:abstractNumId w:val="14"/>
  </w:num>
  <w:num w:numId="11">
    <w:abstractNumId w:val="20"/>
  </w:num>
  <w:num w:numId="12">
    <w:abstractNumId w:val="2"/>
  </w:num>
  <w:num w:numId="13">
    <w:abstractNumId w:val="3"/>
  </w:num>
  <w:num w:numId="14">
    <w:abstractNumId w:val="18"/>
  </w:num>
  <w:num w:numId="15">
    <w:abstractNumId w:val="1"/>
  </w:num>
  <w:num w:numId="16">
    <w:abstractNumId w:val="6"/>
  </w:num>
  <w:num w:numId="17">
    <w:abstractNumId w:val="17"/>
  </w:num>
  <w:num w:numId="18">
    <w:abstractNumId w:val="5"/>
  </w:num>
  <w:num w:numId="19">
    <w:abstractNumId w:val="10"/>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D1CB2"/>
    <w:rsid w:val="10153941"/>
    <w:rsid w:val="2C005E63"/>
    <w:rsid w:val="476D1CB2"/>
    <w:rsid w:val="4F260621"/>
    <w:rsid w:val="59A508BA"/>
    <w:rsid w:val="70E8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TML Variable"/>
    <w:basedOn w:val="6"/>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2020-05-05T14:10:00Z</dcterms:created>
  <dc:creator>prattipati</dc:creator>
  <cp:lastModifiedBy>google1586964854</cp:lastModifiedBy>
  <dcterms:modified xsi:type="dcterms:W3CDTF">2020-05-10T16:42:14Z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